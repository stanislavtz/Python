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A302" w14:textId="4F07DD09" w:rsidR="00A93CB6" w:rsidRPr="00525E88" w:rsidRDefault="00D95EE0" w:rsidP="00A93CB6">
      <w:pPr>
        <w:pStyle w:val="Heading1"/>
        <w:jc w:val="center"/>
      </w:pPr>
      <w:r>
        <w:t>Problem 4</w:t>
      </w:r>
      <w:r w:rsidR="00525E88">
        <w:rPr>
          <w:lang w:val="bg-BG"/>
        </w:rPr>
        <w:t xml:space="preserve">. </w:t>
      </w:r>
      <w:r>
        <w:t>Agency</w:t>
      </w:r>
    </w:p>
    <w:p w14:paraId="1206E1AE" w14:textId="0598C2F0" w:rsidR="00525E88" w:rsidRDefault="00525E88" w:rsidP="00525E88">
      <w:pPr>
        <w:pStyle w:val="Heading2"/>
      </w:pPr>
      <w:r>
        <w:t>Input / Constraints</w:t>
      </w:r>
    </w:p>
    <w:p w14:paraId="3A57B8DC" w14:textId="0F36DF65" w:rsidR="00E70860" w:rsidRDefault="00D95EE0" w:rsidP="00E70860">
      <w:pPr>
        <w:rPr>
          <w:lang w:val="en-GB"/>
        </w:rPr>
      </w:pPr>
      <w:r>
        <w:rPr>
          <w:lang w:val="en-GB"/>
        </w:rPr>
        <w:t>Our task is to make a database for an agency which sells apartments.</w:t>
      </w:r>
    </w:p>
    <w:p w14:paraId="464D51A6" w14:textId="352FEB7D" w:rsidR="00093FB7" w:rsidRDefault="00093FB7" w:rsidP="00093FB7">
      <w:pPr>
        <w:rPr>
          <w:lang w:val="en-GB"/>
        </w:rPr>
      </w:pPr>
      <w:r w:rsidRPr="00093FB7">
        <w:rPr>
          <w:lang w:val="en-GB"/>
        </w:rPr>
        <w:t xml:space="preserve">A </w:t>
      </w:r>
      <w:r w:rsidRPr="00093FB7">
        <w:rPr>
          <w:b/>
          <w:lang w:val="en-GB"/>
        </w:rPr>
        <w:t>basic</w:t>
      </w:r>
      <w:r w:rsidRPr="00093FB7">
        <w:rPr>
          <w:lang w:val="en-GB"/>
        </w:rPr>
        <w:t xml:space="preserve"> </w:t>
      </w:r>
      <w:r w:rsidR="00E44A72">
        <w:rPr>
          <w:lang w:val="en-GB"/>
        </w:rPr>
        <w:t xml:space="preserve">apartment </w:t>
      </w:r>
      <w:r w:rsidR="00E44A72" w:rsidRPr="00093FB7">
        <w:rPr>
          <w:lang w:val="en-GB"/>
        </w:rPr>
        <w:t>will</w:t>
      </w:r>
      <w:r w:rsidR="00281ACD">
        <w:rPr>
          <w:lang w:val="en-GB"/>
        </w:rPr>
        <w:t xml:space="preserve"> </w:t>
      </w:r>
      <w:r w:rsidRPr="00093FB7">
        <w:rPr>
          <w:lang w:val="en-GB"/>
        </w:rPr>
        <w:t>have</w:t>
      </w:r>
      <w:r>
        <w:rPr>
          <w:lang w:val="en-GB"/>
        </w:rPr>
        <w:t>:</w:t>
      </w:r>
    </w:p>
    <w:p w14:paraId="5FAA9348" w14:textId="7029083C" w:rsidR="00093FB7" w:rsidRPr="00093FB7" w:rsidRDefault="00D95EE0" w:rsidP="00093FB7">
      <w:pPr>
        <w:pStyle w:val="ListParagraph"/>
        <w:numPr>
          <w:ilvl w:val="0"/>
          <w:numId w:val="27"/>
        </w:numPr>
        <w:rPr>
          <w:b/>
          <w:lang w:val="en-GB"/>
        </w:rPr>
      </w:pPr>
      <w:r>
        <w:rPr>
          <w:b/>
          <w:lang w:val="en-GB"/>
        </w:rPr>
        <w:t>id</w:t>
      </w:r>
      <w:r w:rsidR="00D84F05">
        <w:rPr>
          <w:b/>
          <w:lang w:val="en-GB"/>
        </w:rPr>
        <w:t xml:space="preserve"> -  string</w:t>
      </w:r>
    </w:p>
    <w:p w14:paraId="6F5B0F93" w14:textId="5732D73C" w:rsidR="00093FB7" w:rsidRPr="00093FB7" w:rsidRDefault="00D95EE0" w:rsidP="00093FB7">
      <w:pPr>
        <w:pStyle w:val="ListParagraph"/>
        <w:numPr>
          <w:ilvl w:val="0"/>
          <w:numId w:val="27"/>
        </w:numPr>
        <w:rPr>
          <w:b/>
          <w:lang w:val="en-GB"/>
        </w:rPr>
      </w:pPr>
      <w:r>
        <w:rPr>
          <w:b/>
          <w:lang w:val="en-GB"/>
        </w:rPr>
        <w:t>rooms</w:t>
      </w:r>
      <w:r w:rsidR="00E15E28">
        <w:rPr>
          <w:b/>
          <w:lang w:val="en-GB"/>
        </w:rPr>
        <w:t xml:space="preserve"> </w:t>
      </w:r>
      <w:r w:rsidR="00093FB7" w:rsidRPr="00093FB7">
        <w:rPr>
          <w:b/>
          <w:lang w:val="en-GB"/>
        </w:rPr>
        <w:t xml:space="preserve"> – integer number</w:t>
      </w:r>
    </w:p>
    <w:p w14:paraId="19D007D0" w14:textId="3E1A5D62" w:rsidR="00093FB7" w:rsidRPr="00093FB7" w:rsidRDefault="00D95EE0" w:rsidP="00093FB7">
      <w:pPr>
        <w:pStyle w:val="ListParagraph"/>
        <w:numPr>
          <w:ilvl w:val="0"/>
          <w:numId w:val="27"/>
        </w:numPr>
        <w:rPr>
          <w:b/>
          <w:lang w:val="en-GB"/>
        </w:rPr>
      </w:pPr>
      <w:r>
        <w:rPr>
          <w:b/>
          <w:lang w:val="en-GB"/>
        </w:rPr>
        <w:t>baths</w:t>
      </w:r>
      <w:r w:rsidR="00093FB7" w:rsidRPr="00093FB7">
        <w:rPr>
          <w:b/>
          <w:lang w:val="en-GB"/>
        </w:rPr>
        <w:t xml:space="preserve"> - </w:t>
      </w:r>
      <w:r w:rsidR="00C321BD">
        <w:rPr>
          <w:b/>
          <w:lang w:val="en-GB"/>
        </w:rPr>
        <w:t>integer</w:t>
      </w:r>
      <w:r w:rsidR="00093FB7" w:rsidRPr="00093FB7">
        <w:rPr>
          <w:b/>
          <w:lang w:val="en-GB"/>
        </w:rPr>
        <w:t xml:space="preserve"> </w:t>
      </w:r>
      <w:bookmarkStart w:id="0" w:name="_GoBack"/>
      <w:bookmarkEnd w:id="0"/>
      <w:del w:id="1" w:author="Valentin" w:date="2019-03-11T23:53:00Z">
        <w:r w:rsidR="00093FB7" w:rsidRPr="00093FB7" w:rsidDel="00DC4019">
          <w:rPr>
            <w:b/>
            <w:lang w:val="en-GB"/>
          </w:rPr>
          <w:delText xml:space="preserve">point </w:delText>
        </w:r>
      </w:del>
      <w:r w:rsidR="00093FB7" w:rsidRPr="00093FB7">
        <w:rPr>
          <w:b/>
          <w:lang w:val="en-GB"/>
        </w:rPr>
        <w:t>number</w:t>
      </w:r>
    </w:p>
    <w:p w14:paraId="4E791656" w14:textId="09609045" w:rsidR="00093FB7" w:rsidRDefault="00D95EE0" w:rsidP="00093FB7">
      <w:pPr>
        <w:pStyle w:val="ListParagraph"/>
        <w:numPr>
          <w:ilvl w:val="0"/>
          <w:numId w:val="27"/>
        </w:numPr>
        <w:rPr>
          <w:b/>
          <w:lang w:val="en-GB"/>
        </w:rPr>
      </w:pPr>
      <w:r>
        <w:rPr>
          <w:b/>
          <w:lang w:val="en-GB"/>
        </w:rPr>
        <w:t>square_meters</w:t>
      </w:r>
      <w:r w:rsidR="00093FB7" w:rsidRPr="00093FB7">
        <w:rPr>
          <w:b/>
          <w:lang w:val="en-GB"/>
        </w:rPr>
        <w:t xml:space="preserve"> </w:t>
      </w:r>
      <w:r>
        <w:rPr>
          <w:b/>
          <w:lang w:val="en-GB"/>
        </w:rPr>
        <w:t>–</w:t>
      </w:r>
      <w:r w:rsidR="00093FB7" w:rsidRPr="00093FB7">
        <w:rPr>
          <w:b/>
          <w:lang w:val="en-GB"/>
        </w:rPr>
        <w:t xml:space="preserve"> </w:t>
      </w:r>
      <w:r>
        <w:rPr>
          <w:b/>
          <w:lang w:val="en-GB"/>
        </w:rPr>
        <w:t>floating point</w:t>
      </w:r>
      <w:r w:rsidR="00093FB7" w:rsidRPr="00093FB7">
        <w:rPr>
          <w:b/>
          <w:lang w:val="en-GB"/>
        </w:rPr>
        <w:t xml:space="preserve"> number</w:t>
      </w:r>
    </w:p>
    <w:p w14:paraId="78BA9A5D" w14:textId="1A0FD9F6" w:rsidR="00D95EE0" w:rsidRDefault="00D95EE0" w:rsidP="00093FB7">
      <w:pPr>
        <w:pStyle w:val="ListParagraph"/>
        <w:numPr>
          <w:ilvl w:val="0"/>
          <w:numId w:val="27"/>
        </w:numPr>
        <w:rPr>
          <w:b/>
          <w:lang w:val="en-GB"/>
        </w:rPr>
      </w:pPr>
      <w:r>
        <w:rPr>
          <w:b/>
          <w:lang w:val="en-GB"/>
        </w:rPr>
        <w:t>price – floating point number</w:t>
      </w:r>
    </w:p>
    <w:p w14:paraId="3A3DEE20" w14:textId="6ECC7038" w:rsidR="00093FB7" w:rsidRPr="00093FB7" w:rsidRDefault="00D95EE0" w:rsidP="00D95EE0">
      <w:pPr>
        <w:rPr>
          <w:lang w:val="en-GB"/>
        </w:rPr>
      </w:pPr>
      <w:r>
        <w:rPr>
          <w:lang w:val="en-GB"/>
        </w:rPr>
        <w:t xml:space="preserve">There are </w:t>
      </w:r>
      <w:r w:rsidRPr="00D95EE0">
        <w:rPr>
          <w:b/>
          <w:lang w:val="en-GB"/>
        </w:rPr>
        <w:t>only two types of apartments</w:t>
      </w:r>
      <w:r>
        <w:rPr>
          <w:lang w:val="en-GB"/>
        </w:rPr>
        <w:t xml:space="preserve"> the agency can manage</w:t>
      </w:r>
      <w:r w:rsidR="00093FB7">
        <w:rPr>
          <w:lang w:val="en-GB"/>
        </w:rPr>
        <w:t xml:space="preserve">: </w:t>
      </w:r>
      <w:r>
        <w:rPr>
          <w:lang w:val="en-GB"/>
        </w:rPr>
        <w:t>LivingApartments</w:t>
      </w:r>
      <w:r w:rsidR="00093FB7">
        <w:rPr>
          <w:lang w:val="en-GB"/>
        </w:rPr>
        <w:t xml:space="preserve"> and </w:t>
      </w:r>
      <w:r>
        <w:rPr>
          <w:lang w:val="en-GB"/>
        </w:rPr>
        <w:t>OfficeApartments</w:t>
      </w:r>
      <w:r w:rsidR="00027C28">
        <w:rPr>
          <w:lang w:val="en-GB"/>
        </w:rPr>
        <w:t>. Both types has the same parameters</w:t>
      </w:r>
      <w:r>
        <w:rPr>
          <w:lang w:val="en-GB"/>
        </w:rPr>
        <w:t xml:space="preserve"> as a basic.</w:t>
      </w:r>
    </w:p>
    <w:p w14:paraId="68D192F0" w14:textId="4360D6F1" w:rsidR="00093FB7" w:rsidRDefault="00093FB7" w:rsidP="00093FB7">
      <w:pPr>
        <w:rPr>
          <w:lang w:val="en-GB"/>
        </w:rPr>
      </w:pPr>
      <w:r w:rsidRPr="00093FB7">
        <w:rPr>
          <w:lang w:val="en-GB"/>
        </w:rPr>
        <w:t>You will start receiving input data in format:</w:t>
      </w:r>
    </w:p>
    <w:p w14:paraId="7522AFB1" w14:textId="6A9D709F" w:rsidR="00093FB7" w:rsidRPr="00093FB7" w:rsidRDefault="00093FB7" w:rsidP="00093FB7">
      <w:pPr>
        <w:rPr>
          <w:b/>
          <w:lang w:val="en-GB"/>
        </w:rPr>
      </w:pPr>
      <w:r w:rsidRPr="00093FB7">
        <w:rPr>
          <w:b/>
          <w:lang w:val="en-GB"/>
        </w:rPr>
        <w:t xml:space="preserve">* </w:t>
      </w:r>
      <w:r w:rsidR="00D95EE0">
        <w:rPr>
          <w:b/>
          <w:lang w:val="en-GB"/>
        </w:rPr>
        <w:t>LivingApartment</w:t>
      </w:r>
      <w:r w:rsidRPr="00093FB7">
        <w:rPr>
          <w:b/>
          <w:lang w:val="en-GB"/>
        </w:rPr>
        <w:t>(</w:t>
      </w:r>
      <w:r w:rsidR="00D95EE0">
        <w:rPr>
          <w:b/>
          <w:lang w:val="en-GB"/>
        </w:rPr>
        <w:t>“</w:t>
      </w:r>
      <w:r w:rsidRPr="00093FB7">
        <w:rPr>
          <w:b/>
          <w:lang w:val="en-GB"/>
        </w:rPr>
        <w:t>{id}</w:t>
      </w:r>
      <w:r w:rsidR="00D95EE0">
        <w:rPr>
          <w:b/>
          <w:lang w:val="en-GB"/>
        </w:rPr>
        <w:t>”</w:t>
      </w:r>
      <w:r w:rsidRPr="00093FB7">
        <w:rPr>
          <w:b/>
          <w:lang w:val="en-GB"/>
        </w:rPr>
        <w:t>,</w:t>
      </w:r>
      <w:r w:rsidR="000B2167">
        <w:rPr>
          <w:b/>
          <w:lang w:val="en-GB"/>
        </w:rPr>
        <w:t xml:space="preserve"> {</w:t>
      </w:r>
      <w:r w:rsidR="00D95EE0">
        <w:rPr>
          <w:b/>
          <w:lang w:val="en-GB"/>
        </w:rPr>
        <w:t>rooms</w:t>
      </w:r>
      <w:r w:rsidR="000B2167">
        <w:rPr>
          <w:b/>
          <w:lang w:val="en-GB"/>
        </w:rPr>
        <w:t>}, {</w:t>
      </w:r>
      <w:r w:rsidR="00D95EE0">
        <w:rPr>
          <w:b/>
          <w:lang w:val="en-GB"/>
        </w:rPr>
        <w:t xml:space="preserve">baths </w:t>
      </w:r>
      <w:r w:rsidR="000B2167">
        <w:rPr>
          <w:b/>
          <w:lang w:val="en-GB"/>
        </w:rPr>
        <w:t>}, {</w:t>
      </w:r>
      <w:r w:rsidR="00D95EE0">
        <w:rPr>
          <w:b/>
          <w:lang w:val="en-GB"/>
        </w:rPr>
        <w:t>square_meters</w:t>
      </w:r>
      <w:r w:rsidR="00D95EE0" w:rsidRPr="00093FB7">
        <w:rPr>
          <w:b/>
          <w:lang w:val="en-GB"/>
        </w:rPr>
        <w:t xml:space="preserve"> </w:t>
      </w:r>
      <w:r w:rsidRPr="00093FB7">
        <w:rPr>
          <w:b/>
          <w:lang w:val="en-GB"/>
        </w:rPr>
        <w:t>}</w:t>
      </w:r>
      <w:r w:rsidR="00D95EE0">
        <w:rPr>
          <w:b/>
          <w:lang w:val="en-GB"/>
        </w:rPr>
        <w:t>, {price}</w:t>
      </w:r>
      <w:r w:rsidRPr="00093FB7">
        <w:rPr>
          <w:b/>
          <w:lang w:val="en-GB"/>
        </w:rPr>
        <w:t>)</w:t>
      </w:r>
    </w:p>
    <w:p w14:paraId="4B3C3BDE" w14:textId="3A9DA3A0" w:rsidR="00093FB7" w:rsidRPr="00D95EE0" w:rsidRDefault="00093FB7" w:rsidP="00D95EE0">
      <w:pPr>
        <w:ind w:firstLine="720"/>
        <w:rPr>
          <w:i/>
          <w:lang w:val="en-GB"/>
        </w:rPr>
      </w:pPr>
      <w:r w:rsidRPr="00093FB7">
        <w:rPr>
          <w:lang w:val="en-GB"/>
        </w:rPr>
        <w:t>-</w:t>
      </w:r>
      <w:r w:rsidRPr="00093FB7">
        <w:rPr>
          <w:i/>
          <w:lang w:val="en-GB"/>
        </w:rPr>
        <w:t xml:space="preserve">if there is no fifth parameter you should print </w:t>
      </w:r>
      <w:r w:rsidR="00D95EE0">
        <w:rPr>
          <w:b/>
          <w:i/>
          <w:lang w:val="en-GB"/>
        </w:rPr>
        <w:t>“</w:t>
      </w:r>
      <w:r w:rsidR="00D95EE0" w:rsidRPr="00D95EE0">
        <w:rPr>
          <w:b/>
          <w:i/>
          <w:lang w:val="en-GB"/>
        </w:rPr>
        <w:t>__init__() missing 1 required positional argument: 'price'</w:t>
      </w:r>
      <w:r w:rsidR="00D95EE0">
        <w:rPr>
          <w:b/>
          <w:i/>
          <w:lang w:val="en-GB"/>
        </w:rPr>
        <w:t>”</w:t>
      </w:r>
    </w:p>
    <w:p w14:paraId="278EFFB8" w14:textId="62D8D156" w:rsidR="00646963" w:rsidRDefault="00646963" w:rsidP="00093FB7">
      <w:pPr>
        <w:ind w:firstLine="720"/>
        <w:rPr>
          <w:b/>
          <w:i/>
          <w:lang w:val="en-GB"/>
        </w:rPr>
      </w:pPr>
      <w:r>
        <w:rPr>
          <w:b/>
          <w:i/>
          <w:lang w:val="en-GB"/>
        </w:rPr>
        <w:t xml:space="preserve">In </w:t>
      </w:r>
      <w:r w:rsidR="00D95EE0">
        <w:rPr>
          <w:b/>
          <w:i/>
          <w:lang w:val="en-GB"/>
        </w:rPr>
        <w:t>this case</w:t>
      </w:r>
      <w:r>
        <w:rPr>
          <w:b/>
          <w:i/>
          <w:lang w:val="en-GB"/>
        </w:rPr>
        <w:t xml:space="preserve"> you do not add the </w:t>
      </w:r>
      <w:r w:rsidR="00D95EE0">
        <w:rPr>
          <w:b/>
          <w:i/>
          <w:lang w:val="en-GB"/>
        </w:rPr>
        <w:t>apartment</w:t>
      </w:r>
      <w:r>
        <w:rPr>
          <w:b/>
          <w:i/>
          <w:lang w:val="en-GB"/>
        </w:rPr>
        <w:t xml:space="preserve"> in DB</w:t>
      </w:r>
    </w:p>
    <w:p w14:paraId="634C26BB" w14:textId="68CA9FF1" w:rsidR="00D95EE0" w:rsidRPr="00093FB7" w:rsidRDefault="00D95EE0" w:rsidP="00D95EE0">
      <w:pPr>
        <w:rPr>
          <w:b/>
          <w:lang w:val="en-GB"/>
        </w:rPr>
      </w:pPr>
      <w:r w:rsidRPr="00093FB7">
        <w:rPr>
          <w:b/>
          <w:lang w:val="en-GB"/>
        </w:rPr>
        <w:t xml:space="preserve">* </w:t>
      </w:r>
      <w:r>
        <w:rPr>
          <w:b/>
          <w:lang w:val="en-GB"/>
        </w:rPr>
        <w:t>OfficeApartment</w:t>
      </w:r>
      <w:r w:rsidRPr="00093FB7">
        <w:rPr>
          <w:b/>
          <w:lang w:val="en-GB"/>
        </w:rPr>
        <w:t>(</w:t>
      </w:r>
      <w:r>
        <w:rPr>
          <w:b/>
          <w:lang w:val="en-GB"/>
        </w:rPr>
        <w:t>“</w:t>
      </w:r>
      <w:r w:rsidRPr="00093FB7">
        <w:rPr>
          <w:b/>
          <w:lang w:val="en-GB"/>
        </w:rPr>
        <w:t>{id}</w:t>
      </w:r>
      <w:r>
        <w:rPr>
          <w:b/>
          <w:lang w:val="en-GB"/>
        </w:rPr>
        <w:t>”</w:t>
      </w:r>
      <w:r w:rsidRPr="00093FB7">
        <w:rPr>
          <w:b/>
          <w:lang w:val="en-GB"/>
        </w:rPr>
        <w:t>,</w:t>
      </w:r>
      <w:r>
        <w:rPr>
          <w:b/>
          <w:lang w:val="en-GB"/>
        </w:rPr>
        <w:t xml:space="preserve"> {rooms}, {baths }, {square_meters</w:t>
      </w:r>
      <w:r w:rsidRPr="00093FB7">
        <w:rPr>
          <w:b/>
          <w:lang w:val="en-GB"/>
        </w:rPr>
        <w:t xml:space="preserve"> }</w:t>
      </w:r>
      <w:r>
        <w:rPr>
          <w:b/>
          <w:lang w:val="en-GB"/>
        </w:rPr>
        <w:t>, {price}</w:t>
      </w:r>
      <w:r w:rsidRPr="00093FB7">
        <w:rPr>
          <w:b/>
          <w:lang w:val="en-GB"/>
        </w:rPr>
        <w:t>)</w:t>
      </w:r>
    </w:p>
    <w:p w14:paraId="7B76BB7B" w14:textId="77777777" w:rsidR="00D95EE0" w:rsidRPr="00D95EE0" w:rsidRDefault="00D95EE0" w:rsidP="00D95EE0">
      <w:pPr>
        <w:ind w:firstLine="720"/>
        <w:rPr>
          <w:i/>
          <w:lang w:val="en-GB"/>
        </w:rPr>
      </w:pPr>
      <w:r w:rsidRPr="00093FB7">
        <w:rPr>
          <w:lang w:val="en-GB"/>
        </w:rPr>
        <w:t>-</w:t>
      </w:r>
      <w:r w:rsidRPr="00093FB7">
        <w:rPr>
          <w:i/>
          <w:lang w:val="en-GB"/>
        </w:rPr>
        <w:t xml:space="preserve">if there is no fifth parameter you should print </w:t>
      </w:r>
      <w:r>
        <w:rPr>
          <w:b/>
          <w:i/>
          <w:lang w:val="en-GB"/>
        </w:rPr>
        <w:t>“</w:t>
      </w:r>
      <w:r w:rsidRPr="00D95EE0">
        <w:rPr>
          <w:b/>
          <w:i/>
          <w:lang w:val="en-GB"/>
        </w:rPr>
        <w:t>__init__() missing 1 required positional argument: 'price'</w:t>
      </w:r>
      <w:r>
        <w:rPr>
          <w:b/>
          <w:i/>
          <w:lang w:val="en-GB"/>
        </w:rPr>
        <w:t>”</w:t>
      </w:r>
    </w:p>
    <w:p w14:paraId="15035EF0" w14:textId="77777777" w:rsidR="00D95EE0" w:rsidRDefault="00D95EE0" w:rsidP="00D95EE0">
      <w:pPr>
        <w:ind w:firstLine="720"/>
        <w:rPr>
          <w:b/>
          <w:i/>
          <w:lang w:val="en-GB"/>
        </w:rPr>
      </w:pPr>
      <w:r>
        <w:rPr>
          <w:b/>
          <w:i/>
          <w:lang w:val="en-GB"/>
        </w:rPr>
        <w:t>In this case you do not add the apartment in DB</w:t>
      </w:r>
    </w:p>
    <w:p w14:paraId="7A211A59" w14:textId="1047F7EA" w:rsidR="00093FB7" w:rsidRDefault="00093FB7" w:rsidP="00093FB7">
      <w:pPr>
        <w:rPr>
          <w:lang w:val="en-GB"/>
        </w:rPr>
      </w:pPr>
      <w:r>
        <w:rPr>
          <w:lang w:val="en-GB"/>
        </w:rPr>
        <w:t xml:space="preserve">Is it possible a </w:t>
      </w:r>
      <w:r w:rsidR="00D95EE0">
        <w:rPr>
          <w:lang w:val="en-GB"/>
        </w:rPr>
        <w:t>request for basic apartment to reach the database</w:t>
      </w:r>
      <w:r w:rsidR="00646963">
        <w:rPr>
          <w:lang w:val="en-GB"/>
        </w:rPr>
        <w:t>:</w:t>
      </w:r>
    </w:p>
    <w:p w14:paraId="3F0807EB" w14:textId="36CA9C5E" w:rsidR="00646963" w:rsidRPr="00646963" w:rsidRDefault="00646963" w:rsidP="00093FB7">
      <w:pPr>
        <w:rPr>
          <w:b/>
          <w:lang w:val="en-GB"/>
        </w:rPr>
      </w:pPr>
      <w:r w:rsidRPr="00646963">
        <w:rPr>
          <w:b/>
          <w:lang w:val="en-GB"/>
        </w:rPr>
        <w:t>*</w:t>
      </w:r>
      <w:r w:rsidR="00D95EE0" w:rsidRPr="00D95EE0">
        <w:rPr>
          <w:b/>
          <w:lang w:val="en-GB"/>
        </w:rPr>
        <w:t xml:space="preserve">Apartment </w:t>
      </w:r>
      <w:r w:rsidR="00D95EE0" w:rsidRPr="00093FB7">
        <w:rPr>
          <w:b/>
          <w:lang w:val="en-GB"/>
        </w:rPr>
        <w:t>(</w:t>
      </w:r>
      <w:r w:rsidR="00D95EE0">
        <w:rPr>
          <w:b/>
          <w:lang w:val="en-GB"/>
        </w:rPr>
        <w:t>“</w:t>
      </w:r>
      <w:r w:rsidR="00D95EE0" w:rsidRPr="00093FB7">
        <w:rPr>
          <w:b/>
          <w:lang w:val="en-GB"/>
        </w:rPr>
        <w:t>{id}</w:t>
      </w:r>
      <w:r w:rsidR="00D95EE0">
        <w:rPr>
          <w:b/>
          <w:lang w:val="en-GB"/>
        </w:rPr>
        <w:t>”</w:t>
      </w:r>
      <w:r w:rsidR="00D95EE0" w:rsidRPr="00093FB7">
        <w:rPr>
          <w:b/>
          <w:lang w:val="en-GB"/>
        </w:rPr>
        <w:t>,</w:t>
      </w:r>
      <w:r w:rsidR="00D95EE0">
        <w:rPr>
          <w:b/>
          <w:lang w:val="en-GB"/>
        </w:rPr>
        <w:t xml:space="preserve"> {rooms}, {baths }, {square_meters</w:t>
      </w:r>
      <w:r w:rsidR="00D95EE0" w:rsidRPr="00093FB7">
        <w:rPr>
          <w:b/>
          <w:lang w:val="en-GB"/>
        </w:rPr>
        <w:t xml:space="preserve"> }</w:t>
      </w:r>
      <w:r w:rsidR="00D95EE0">
        <w:rPr>
          <w:b/>
          <w:lang w:val="en-GB"/>
        </w:rPr>
        <w:t>, {price}</w:t>
      </w:r>
      <w:r w:rsidR="00D95EE0" w:rsidRPr="00093FB7">
        <w:rPr>
          <w:b/>
          <w:lang w:val="en-GB"/>
        </w:rPr>
        <w:t>)</w:t>
      </w:r>
    </w:p>
    <w:p w14:paraId="4C526A7B" w14:textId="3EF6BD9A" w:rsidR="00093FB7" w:rsidRDefault="00646963" w:rsidP="00093FB7">
      <w:r w:rsidRPr="00646963">
        <w:rPr>
          <w:lang w:val="en-GB"/>
        </w:rPr>
        <w:t>You must print</w:t>
      </w:r>
      <w:r>
        <w:rPr>
          <w:b/>
          <w:lang w:val="en-GB"/>
        </w:rPr>
        <w:t xml:space="preserve"> </w:t>
      </w:r>
      <w:r w:rsidR="00D95EE0">
        <w:rPr>
          <w:b/>
          <w:lang w:val="en-GB"/>
        </w:rPr>
        <w:t>“</w:t>
      </w:r>
      <w:r w:rsidR="00D95EE0" w:rsidRPr="00D95EE0">
        <w:rPr>
          <w:b/>
          <w:lang w:val="en-GB"/>
        </w:rPr>
        <w:t>Can't instantiate abstract class Apartment with abstract methods __str__</w:t>
      </w:r>
      <w:r w:rsidR="00D95EE0">
        <w:rPr>
          <w:b/>
          <w:lang w:val="en-GB"/>
        </w:rPr>
        <w:t>”</w:t>
      </w:r>
      <w:r>
        <w:rPr>
          <w:b/>
          <w:lang w:val="en-GB"/>
        </w:rPr>
        <w:t xml:space="preserve"> </w:t>
      </w:r>
      <w:r>
        <w:t xml:space="preserve"> and</w:t>
      </w:r>
      <w:r w:rsidR="00027C28">
        <w:t xml:space="preserve"> you must </w:t>
      </w:r>
      <w:r>
        <w:t xml:space="preserve"> not add it in the </w:t>
      </w:r>
      <w:r w:rsidR="00027C28">
        <w:t>DB</w:t>
      </w:r>
      <w:r>
        <w:t>.</w:t>
      </w:r>
    </w:p>
    <w:p w14:paraId="247FA2EF" w14:textId="77777777" w:rsidR="00646963" w:rsidRPr="00646963" w:rsidRDefault="00646963" w:rsidP="00093FB7"/>
    <w:p w14:paraId="5C31083B" w14:textId="7F1EC84F" w:rsidR="00093FB7" w:rsidRDefault="00B768A0" w:rsidP="00093FB7">
      <w:pPr>
        <w:rPr>
          <w:lang w:val="en-GB"/>
        </w:rPr>
      </w:pPr>
      <w:r>
        <w:rPr>
          <w:lang w:val="en-GB"/>
        </w:rPr>
        <w:t xml:space="preserve">The core difference between OfficeApartments and LivingApartments is that the </w:t>
      </w:r>
      <w:r w:rsidRPr="00E44A72">
        <w:rPr>
          <w:b/>
          <w:lang w:val="en-GB"/>
        </w:rPr>
        <w:t>LivingApartment’s price is for buying and these apartment could not be hired and the OfficeApartmnets could only be hired not bought</w:t>
      </w:r>
      <w:r>
        <w:rPr>
          <w:lang w:val="en-GB"/>
        </w:rPr>
        <w:t>.</w:t>
      </w:r>
    </w:p>
    <w:p w14:paraId="5AF783B2" w14:textId="18B3B3D5" w:rsidR="00B768A0" w:rsidRDefault="00B768A0" w:rsidP="00093FB7">
      <w:pPr>
        <w:rPr>
          <w:lang w:val="en-GB"/>
        </w:rPr>
      </w:pPr>
      <w:r>
        <w:rPr>
          <w:lang w:val="en-GB"/>
        </w:rPr>
        <w:t>When you receive the command ‘</w:t>
      </w:r>
      <w:r w:rsidRPr="00E44A72">
        <w:rPr>
          <w:b/>
          <w:lang w:val="en-GB"/>
        </w:rPr>
        <w:t xml:space="preserve">start_selling’ </w:t>
      </w:r>
      <w:r>
        <w:rPr>
          <w:lang w:val="en-GB"/>
        </w:rPr>
        <w:t xml:space="preserve">you should </w:t>
      </w:r>
      <w:r w:rsidRPr="00E44A72">
        <w:rPr>
          <w:b/>
          <w:lang w:val="en-GB"/>
        </w:rPr>
        <w:t>stop</w:t>
      </w:r>
      <w:r>
        <w:rPr>
          <w:lang w:val="en-GB"/>
        </w:rPr>
        <w:t xml:space="preserve"> adding apartments to the DB</w:t>
      </w:r>
      <w:r w:rsidR="00E44A72">
        <w:rPr>
          <w:lang w:val="en-GB"/>
        </w:rPr>
        <w:t>. From</w:t>
      </w:r>
      <w:r>
        <w:rPr>
          <w:lang w:val="en-GB"/>
        </w:rPr>
        <w:t xml:space="preserve"> </w:t>
      </w:r>
      <w:r w:rsidR="00E44A72">
        <w:rPr>
          <w:lang w:val="en-GB"/>
        </w:rPr>
        <w:t>t</w:t>
      </w:r>
      <w:r>
        <w:rPr>
          <w:lang w:val="en-GB"/>
        </w:rPr>
        <w:t xml:space="preserve">his moment you will </w:t>
      </w:r>
      <w:r w:rsidRPr="00E44A72">
        <w:rPr>
          <w:b/>
          <w:lang w:val="en-GB"/>
        </w:rPr>
        <w:t>start receive a commands</w:t>
      </w:r>
      <w:r>
        <w:rPr>
          <w:lang w:val="en-GB"/>
        </w:rPr>
        <w:t xml:space="preserve"> in format:</w:t>
      </w:r>
    </w:p>
    <w:p w14:paraId="01E5F6C5" w14:textId="1B1F6259" w:rsidR="00B768A0" w:rsidRDefault="00B768A0" w:rsidP="00093FB7">
      <w:pPr>
        <w:rPr>
          <w:lang w:val="en-GB"/>
        </w:rPr>
      </w:pPr>
      <w:r>
        <w:rPr>
          <w:lang w:val="en-GB"/>
        </w:rPr>
        <w:t>{buy}/{rent} {id}</w:t>
      </w:r>
    </w:p>
    <w:p w14:paraId="1E0CBEC9" w14:textId="59777056" w:rsidR="00B768A0" w:rsidRDefault="00B768A0" w:rsidP="00093FB7">
      <w:pPr>
        <w:rPr>
          <w:lang w:val="en-GB"/>
        </w:rPr>
      </w:pPr>
      <w:r>
        <w:rPr>
          <w:lang w:val="en-GB"/>
        </w:rPr>
        <w:t>Where {id} is the id of the apartment that the client wants to rent/buy.</w:t>
      </w:r>
    </w:p>
    <w:p w14:paraId="561D8522" w14:textId="320A5DC4" w:rsidR="00B768A0" w:rsidRPr="00332308" w:rsidRDefault="00B768A0" w:rsidP="00332308">
      <w:pPr>
        <w:pStyle w:val="ListParagraph"/>
        <w:numPr>
          <w:ilvl w:val="0"/>
          <w:numId w:val="30"/>
        </w:numPr>
        <w:rPr>
          <w:lang w:val="en-GB"/>
        </w:rPr>
      </w:pPr>
      <w:r w:rsidRPr="00332308">
        <w:rPr>
          <w:b/>
          <w:lang w:val="en-GB"/>
        </w:rPr>
        <w:t xml:space="preserve">If the DB is not an apartment with the given id </w:t>
      </w:r>
      <w:r w:rsidRPr="00332308">
        <w:rPr>
          <w:lang w:val="en-GB"/>
        </w:rPr>
        <w:t>print “Apartment with id - {id} does not exist!”</w:t>
      </w:r>
    </w:p>
    <w:p w14:paraId="1DC1967C" w14:textId="5AFD936F" w:rsidR="00332308" w:rsidRDefault="00332308" w:rsidP="00332308">
      <w:pPr>
        <w:pStyle w:val="ListParagraph"/>
        <w:numPr>
          <w:ilvl w:val="0"/>
          <w:numId w:val="30"/>
        </w:numPr>
        <w:rPr>
          <w:lang w:val="en-GB"/>
        </w:rPr>
      </w:pPr>
      <w:r w:rsidRPr="00332308">
        <w:rPr>
          <w:lang w:val="en-GB"/>
        </w:rPr>
        <w:t xml:space="preserve">If there </w:t>
      </w:r>
      <w:r w:rsidRPr="00332308">
        <w:rPr>
          <w:b/>
          <w:lang w:val="en-GB"/>
        </w:rPr>
        <w:t>is such apartment</w:t>
      </w:r>
      <w:r w:rsidRPr="00332308">
        <w:rPr>
          <w:lang w:val="en-GB"/>
        </w:rPr>
        <w:t xml:space="preserve">, but it is already </w:t>
      </w:r>
      <w:r w:rsidRPr="00332308">
        <w:rPr>
          <w:b/>
          <w:lang w:val="en-GB"/>
        </w:rPr>
        <w:t xml:space="preserve">taken </w:t>
      </w:r>
      <w:r w:rsidRPr="00332308">
        <w:rPr>
          <w:lang w:val="en-GB"/>
        </w:rPr>
        <w:t>print</w:t>
      </w:r>
      <w:r w:rsidRPr="00332308">
        <w:rPr>
          <w:b/>
          <w:lang w:val="en-GB"/>
        </w:rPr>
        <w:t xml:space="preserve"> </w:t>
      </w:r>
      <w:r w:rsidRPr="00332308">
        <w:rPr>
          <w:lang w:val="en-GB"/>
        </w:rPr>
        <w:t>“Apartment with id - {id} is already taken!”</w:t>
      </w:r>
    </w:p>
    <w:p w14:paraId="4D0DFEA9" w14:textId="3CDE199B" w:rsidR="00332308" w:rsidRDefault="000C4238" w:rsidP="000C4238">
      <w:pPr>
        <w:pStyle w:val="ListParagraph"/>
        <w:numPr>
          <w:ilvl w:val="0"/>
          <w:numId w:val="30"/>
        </w:numPr>
        <w:rPr>
          <w:lang w:val="en-GB"/>
        </w:rPr>
      </w:pPr>
      <w:r>
        <w:rPr>
          <w:lang w:val="en-GB"/>
        </w:rPr>
        <w:t>If the apartment is available but the command is ‘</w:t>
      </w:r>
      <w:r w:rsidRPr="000C4238">
        <w:rPr>
          <w:b/>
          <w:lang w:val="en-GB"/>
        </w:rPr>
        <w:t>rent’</w:t>
      </w:r>
      <w:r>
        <w:rPr>
          <w:lang w:val="en-GB"/>
        </w:rPr>
        <w:t xml:space="preserve"> and the apartment </w:t>
      </w:r>
      <w:r w:rsidRPr="000C4238">
        <w:rPr>
          <w:b/>
          <w:lang w:val="en-GB"/>
        </w:rPr>
        <w:t>is of type LivingApartment</w:t>
      </w:r>
      <w:r>
        <w:rPr>
          <w:lang w:val="en-GB"/>
        </w:rPr>
        <w:t xml:space="preserve"> print “</w:t>
      </w:r>
      <w:r w:rsidRPr="000C4238">
        <w:rPr>
          <w:lang w:val="en-GB"/>
        </w:rPr>
        <w:t>Apartment with id - {id} is only for selling</w:t>
      </w:r>
      <w:r>
        <w:rPr>
          <w:lang w:val="en-GB"/>
        </w:rPr>
        <w:t>!”</w:t>
      </w:r>
    </w:p>
    <w:p w14:paraId="1E7C5B71" w14:textId="588A4512" w:rsidR="000C4238" w:rsidRDefault="000C4238" w:rsidP="000C4238">
      <w:pPr>
        <w:pStyle w:val="ListParagraph"/>
        <w:numPr>
          <w:ilvl w:val="0"/>
          <w:numId w:val="30"/>
        </w:numPr>
        <w:rPr>
          <w:lang w:val="en-GB"/>
        </w:rPr>
      </w:pPr>
      <w:r>
        <w:rPr>
          <w:lang w:val="en-GB"/>
        </w:rPr>
        <w:t>If the apartment is available but the command is ‘</w:t>
      </w:r>
      <w:r>
        <w:rPr>
          <w:b/>
          <w:lang w:val="en-GB"/>
        </w:rPr>
        <w:t>hire</w:t>
      </w:r>
      <w:r w:rsidRPr="000C4238">
        <w:rPr>
          <w:b/>
          <w:lang w:val="en-GB"/>
        </w:rPr>
        <w:t>’</w:t>
      </w:r>
      <w:r>
        <w:rPr>
          <w:lang w:val="en-GB"/>
        </w:rPr>
        <w:t xml:space="preserve"> and the apartment </w:t>
      </w:r>
      <w:r w:rsidRPr="000C4238">
        <w:rPr>
          <w:b/>
          <w:lang w:val="en-GB"/>
        </w:rPr>
        <w:t xml:space="preserve">is of type </w:t>
      </w:r>
      <w:r>
        <w:rPr>
          <w:b/>
          <w:lang w:val="en-GB"/>
        </w:rPr>
        <w:t>Office</w:t>
      </w:r>
      <w:r w:rsidRPr="000C4238">
        <w:rPr>
          <w:b/>
          <w:lang w:val="en-GB"/>
        </w:rPr>
        <w:t>Apartment</w:t>
      </w:r>
      <w:r>
        <w:rPr>
          <w:lang w:val="en-GB"/>
        </w:rPr>
        <w:t xml:space="preserve"> print “</w:t>
      </w:r>
      <w:r w:rsidRPr="000C4238">
        <w:rPr>
          <w:lang w:val="en-GB"/>
        </w:rPr>
        <w:t>Apartment with id - {id} is only for renting!</w:t>
      </w:r>
      <w:r>
        <w:rPr>
          <w:lang w:val="en-GB"/>
        </w:rPr>
        <w:t>”</w:t>
      </w:r>
    </w:p>
    <w:p w14:paraId="5024662D" w14:textId="3CFC4EE1" w:rsidR="00C108F4" w:rsidRPr="00C108F4" w:rsidRDefault="001A0667" w:rsidP="00C108F4">
      <w:pPr>
        <w:pStyle w:val="ListParagraph"/>
        <w:numPr>
          <w:ilvl w:val="0"/>
          <w:numId w:val="30"/>
        </w:numPr>
        <w:rPr>
          <w:lang w:val="en-GB"/>
        </w:rPr>
      </w:pPr>
      <w:r>
        <w:rPr>
          <w:lang w:val="en-GB"/>
        </w:rPr>
        <w:t xml:space="preserve">If </w:t>
      </w:r>
      <w:r w:rsidRPr="001A0667">
        <w:rPr>
          <w:b/>
          <w:lang w:val="en-GB"/>
        </w:rPr>
        <w:t>none</w:t>
      </w:r>
      <w:r>
        <w:rPr>
          <w:lang w:val="en-GB"/>
        </w:rPr>
        <w:t xml:space="preserve"> of the above cases are true, then just </w:t>
      </w:r>
      <w:r w:rsidRPr="001A0667">
        <w:rPr>
          <w:b/>
          <w:lang w:val="en-GB"/>
        </w:rPr>
        <w:t>mark the apartment as taken</w:t>
      </w:r>
      <w:r>
        <w:rPr>
          <w:b/>
          <w:lang w:val="en-GB"/>
        </w:rPr>
        <w:t>.</w:t>
      </w:r>
    </w:p>
    <w:p w14:paraId="179C7EF5" w14:textId="74C43169" w:rsidR="00C108F4" w:rsidRPr="00C108F4" w:rsidRDefault="00C108F4" w:rsidP="00C108F4">
      <w:pPr>
        <w:pStyle w:val="ListParagraph"/>
        <w:rPr>
          <w:lang w:val="en-GB"/>
        </w:rPr>
      </w:pPr>
    </w:p>
    <w:p w14:paraId="5EA5908D" w14:textId="4491A480" w:rsidR="00525E88" w:rsidRPr="004D4802" w:rsidRDefault="00525E88" w:rsidP="00825718">
      <w:pPr>
        <w:pStyle w:val="Heading2"/>
        <w:rPr>
          <w:lang w:val="bg-BG"/>
        </w:rPr>
      </w:pPr>
      <w:r>
        <w:t>Output</w:t>
      </w:r>
    </w:p>
    <w:p w14:paraId="2331ECC0" w14:textId="77777777" w:rsidR="003632C9" w:rsidRDefault="003632C9" w:rsidP="003632C9">
      <w:pPr>
        <w:rPr>
          <w:lang w:val="en-GB"/>
        </w:rPr>
      </w:pPr>
      <w:r>
        <w:rPr>
          <w:lang w:val="en-GB"/>
        </w:rPr>
        <w:t>When you receive ‘</w:t>
      </w:r>
      <w:r w:rsidRPr="00E44A72">
        <w:rPr>
          <w:b/>
          <w:lang w:val="en-GB"/>
        </w:rPr>
        <w:t>free’</w:t>
      </w:r>
      <w:r>
        <w:rPr>
          <w:lang w:val="en-GB"/>
        </w:rPr>
        <w:t xml:space="preserve"> or ‘</w:t>
      </w:r>
      <w:r w:rsidRPr="00E44A72">
        <w:rPr>
          <w:b/>
          <w:lang w:val="en-GB"/>
        </w:rPr>
        <w:t>taken’</w:t>
      </w:r>
      <w:r>
        <w:rPr>
          <w:lang w:val="en-GB"/>
        </w:rPr>
        <w:t xml:space="preserve"> you should </w:t>
      </w:r>
      <w:r w:rsidRPr="00E44A72">
        <w:rPr>
          <w:b/>
          <w:lang w:val="en-GB"/>
        </w:rPr>
        <w:t>stop</w:t>
      </w:r>
      <w:r>
        <w:rPr>
          <w:lang w:val="en-GB"/>
        </w:rPr>
        <w:t xml:space="preserve"> </w:t>
      </w:r>
      <w:r w:rsidRPr="00E44A72">
        <w:rPr>
          <w:b/>
          <w:lang w:val="en-GB"/>
        </w:rPr>
        <w:t>selling</w:t>
      </w:r>
      <w:r>
        <w:rPr>
          <w:lang w:val="en-GB"/>
        </w:rPr>
        <w:t xml:space="preserve"> apartments and </w:t>
      </w:r>
      <w:r w:rsidRPr="00E44A72">
        <w:rPr>
          <w:b/>
          <w:lang w:val="en-GB"/>
        </w:rPr>
        <w:t>make</w:t>
      </w:r>
      <w:r>
        <w:rPr>
          <w:lang w:val="en-GB"/>
        </w:rPr>
        <w:t xml:space="preserve"> </w:t>
      </w:r>
      <w:r w:rsidRPr="00E44A72">
        <w:rPr>
          <w:b/>
          <w:lang w:val="en-GB"/>
        </w:rPr>
        <w:t>report</w:t>
      </w:r>
      <w:r>
        <w:rPr>
          <w:lang w:val="en-GB"/>
        </w:rPr>
        <w:t>.</w:t>
      </w:r>
    </w:p>
    <w:p w14:paraId="4D545106" w14:textId="02F14336" w:rsidR="003632C9" w:rsidRPr="003632C9" w:rsidRDefault="003632C9" w:rsidP="003632C9">
      <w:pPr>
        <w:pStyle w:val="ListParagraph"/>
        <w:numPr>
          <w:ilvl w:val="0"/>
          <w:numId w:val="31"/>
        </w:numPr>
        <w:rPr>
          <w:b/>
          <w:lang w:val="en-GB"/>
        </w:rPr>
      </w:pPr>
      <w:r>
        <w:rPr>
          <w:lang w:val="en-GB"/>
        </w:rPr>
        <w:t>If you have received the ‘</w:t>
      </w:r>
      <w:r w:rsidRPr="003632C9">
        <w:rPr>
          <w:b/>
          <w:lang w:val="en-GB"/>
        </w:rPr>
        <w:t>taken’</w:t>
      </w:r>
      <w:r>
        <w:rPr>
          <w:lang w:val="en-GB"/>
        </w:rPr>
        <w:t xml:space="preserve"> command you should print </w:t>
      </w:r>
      <w:r w:rsidRPr="003632C9">
        <w:rPr>
          <w:b/>
          <w:lang w:val="en-GB"/>
        </w:rPr>
        <w:t xml:space="preserve">just the taken apartments sorted first by price ascending and then by </w:t>
      </w:r>
      <w:r w:rsidR="00E44A72" w:rsidRPr="003632C9">
        <w:rPr>
          <w:b/>
          <w:lang w:val="en-GB"/>
        </w:rPr>
        <w:t>square</w:t>
      </w:r>
      <w:r w:rsidRPr="003632C9">
        <w:rPr>
          <w:b/>
          <w:lang w:val="en-GB"/>
        </w:rPr>
        <w:t xml:space="preserve"> meters descending</w:t>
      </w:r>
    </w:p>
    <w:p w14:paraId="06C1E39C" w14:textId="77777777" w:rsidR="003632C9" w:rsidRPr="003632C9" w:rsidRDefault="003632C9" w:rsidP="003632C9">
      <w:pPr>
        <w:pStyle w:val="ListParagraph"/>
        <w:numPr>
          <w:ilvl w:val="0"/>
          <w:numId w:val="31"/>
        </w:numPr>
        <w:rPr>
          <w:b/>
          <w:lang w:val="en-GB"/>
        </w:rPr>
      </w:pPr>
      <w:r>
        <w:rPr>
          <w:lang w:val="en-GB"/>
        </w:rPr>
        <w:t>If you have received the ‘</w:t>
      </w:r>
      <w:r w:rsidRPr="003632C9">
        <w:rPr>
          <w:b/>
          <w:lang w:val="en-GB"/>
        </w:rPr>
        <w:t>free’</w:t>
      </w:r>
      <w:r>
        <w:rPr>
          <w:lang w:val="en-GB"/>
        </w:rPr>
        <w:t xml:space="preserve"> command you should print </w:t>
      </w:r>
      <w:r w:rsidRPr="003632C9">
        <w:rPr>
          <w:b/>
          <w:lang w:val="en-GB"/>
        </w:rPr>
        <w:t xml:space="preserve">just the free apartments sorted first by price descending and then by </w:t>
      </w:r>
      <w:r w:rsidR="00E44A72" w:rsidRPr="003632C9">
        <w:rPr>
          <w:b/>
          <w:lang w:val="en-GB"/>
        </w:rPr>
        <w:t>square</w:t>
      </w:r>
      <w:r w:rsidRPr="003632C9">
        <w:rPr>
          <w:b/>
          <w:lang w:val="en-GB"/>
        </w:rPr>
        <w:t xml:space="preserve"> meters ascending</w:t>
      </w:r>
    </w:p>
    <w:p w14:paraId="36B533C3" w14:textId="77777777" w:rsidR="003632C9" w:rsidRDefault="003632C9" w:rsidP="003632C9">
      <w:pPr>
        <w:rPr>
          <w:lang w:val="en-GB"/>
        </w:rPr>
      </w:pPr>
      <w:r>
        <w:rPr>
          <w:lang w:val="en-GB"/>
        </w:rPr>
        <w:t>In both cases you should print the sorted apartments in the following format:</w:t>
      </w:r>
    </w:p>
    <w:p w14:paraId="608F9ED9" w14:textId="77777777" w:rsidR="003632C9" w:rsidRPr="00C108F4" w:rsidRDefault="003632C9" w:rsidP="003632C9">
      <w:pPr>
        <w:rPr>
          <w:b/>
          <w:i/>
          <w:lang w:val="en-GB"/>
        </w:rPr>
      </w:pPr>
      <w:r w:rsidRPr="00C108F4">
        <w:rPr>
          <w:b/>
          <w:i/>
          <w:lang w:val="en-GB"/>
        </w:rPr>
        <w:t>{rooms} rooms place with {bathrooms} bathroom/s.</w:t>
      </w:r>
    </w:p>
    <w:p w14:paraId="00CDD0F7" w14:textId="77777777" w:rsidR="003632C9" w:rsidRDefault="003632C9" w:rsidP="003632C9">
      <w:pPr>
        <w:rPr>
          <w:b/>
          <w:i/>
          <w:lang w:val="en-GB"/>
        </w:rPr>
      </w:pPr>
      <w:r w:rsidRPr="00C108F4">
        <w:rPr>
          <w:b/>
          <w:i/>
          <w:lang w:val="en-GB"/>
        </w:rPr>
        <w:t>{square_meters} sq. meters for {price} lv.</w:t>
      </w:r>
    </w:p>
    <w:p w14:paraId="174D344F" w14:textId="5E20242E" w:rsidR="003632C9" w:rsidRDefault="003632C9" w:rsidP="003632C9">
      <w:pPr>
        <w:rPr>
          <w:lang w:val="en-GB"/>
        </w:rPr>
      </w:pPr>
      <w:r>
        <w:rPr>
          <w:lang w:val="en-GB"/>
        </w:rPr>
        <w:t xml:space="preserve">Where </w:t>
      </w:r>
      <w:r w:rsidRPr="00B4433D">
        <w:rPr>
          <w:b/>
          <w:i/>
          <w:lang w:val="en-GB"/>
        </w:rPr>
        <w:t>{rooms}</w:t>
      </w:r>
      <w:r>
        <w:rPr>
          <w:lang w:val="en-GB"/>
        </w:rPr>
        <w:t xml:space="preserve"> are the count of the rooms in the apartment, </w:t>
      </w:r>
      <w:r w:rsidRPr="00B4433D">
        <w:rPr>
          <w:b/>
          <w:i/>
          <w:lang w:val="en-GB"/>
        </w:rPr>
        <w:t>{bathrooms}</w:t>
      </w:r>
      <w:r>
        <w:rPr>
          <w:lang w:val="en-GB"/>
        </w:rPr>
        <w:t xml:space="preserve"> are the count of bathrooms in the apartments. </w:t>
      </w:r>
      <w:r w:rsidRPr="00B4433D">
        <w:rPr>
          <w:b/>
          <w:i/>
          <w:lang w:val="en-GB"/>
        </w:rPr>
        <w:t>{square_meters}</w:t>
      </w:r>
      <w:r>
        <w:rPr>
          <w:lang w:val="en-GB"/>
        </w:rPr>
        <w:t xml:space="preserve"> – they are its square meters and </w:t>
      </w:r>
      <w:r w:rsidRPr="00B4433D">
        <w:rPr>
          <w:b/>
          <w:i/>
          <w:lang w:val="en-GB"/>
        </w:rPr>
        <w:t xml:space="preserve">{price} </w:t>
      </w:r>
      <w:r>
        <w:rPr>
          <w:lang w:val="en-GB"/>
        </w:rPr>
        <w:t>is the price .</w:t>
      </w:r>
    </w:p>
    <w:p w14:paraId="1218DA92" w14:textId="64CC658B" w:rsidR="000A35F0" w:rsidRDefault="000A35F0" w:rsidP="003632C9">
      <w:pPr>
        <w:rPr>
          <w:lang w:val="en-GB"/>
        </w:rPr>
      </w:pPr>
    </w:p>
    <w:p w14:paraId="10606D80" w14:textId="25BBA91C" w:rsidR="000A35F0" w:rsidRPr="000A35F0" w:rsidRDefault="000A35F0" w:rsidP="000A35F0">
      <w:pPr>
        <w:pStyle w:val="ListParagraph"/>
        <w:numPr>
          <w:ilvl w:val="0"/>
          <w:numId w:val="32"/>
        </w:numPr>
        <w:rPr>
          <w:lang w:val="en-GB"/>
        </w:rPr>
      </w:pPr>
      <w:r w:rsidRPr="000A35F0">
        <w:rPr>
          <w:lang w:val="en-GB"/>
        </w:rPr>
        <w:t xml:space="preserve">In case </w:t>
      </w:r>
      <w:r w:rsidRPr="000A35F0">
        <w:rPr>
          <w:b/>
          <w:lang w:val="en-GB"/>
        </w:rPr>
        <w:t>there is no apartments</w:t>
      </w:r>
      <w:r w:rsidRPr="000A35F0">
        <w:rPr>
          <w:lang w:val="en-GB"/>
        </w:rPr>
        <w:t xml:space="preserve"> according the query print “</w:t>
      </w:r>
      <w:r w:rsidRPr="00E44A72">
        <w:rPr>
          <w:b/>
          <w:lang w:val="en-GB"/>
        </w:rPr>
        <w:t>No information for this query</w:t>
      </w:r>
      <w:r w:rsidRPr="000A35F0">
        <w:rPr>
          <w:lang w:val="en-GB"/>
        </w:rPr>
        <w:t>”.</w:t>
      </w:r>
    </w:p>
    <w:p w14:paraId="574599D5" w14:textId="77777777" w:rsidR="003C00C3" w:rsidRDefault="003C00C3" w:rsidP="00C503B2">
      <w:pPr>
        <w:pStyle w:val="Code"/>
        <w:rPr>
          <w:lang w:val="en-GB"/>
        </w:rPr>
      </w:pPr>
    </w:p>
    <w:p w14:paraId="2B536998" w14:textId="0252E82D" w:rsidR="003F795B" w:rsidRDefault="003F795B" w:rsidP="00C503B2">
      <w:pPr>
        <w:pStyle w:val="Code"/>
        <w:rPr>
          <w:lang w:val="en-GB"/>
        </w:rPr>
      </w:pPr>
    </w:p>
    <w:p w14:paraId="41A1AF55" w14:textId="77777777" w:rsidR="003F795B" w:rsidRPr="00D65168" w:rsidRDefault="003F795B" w:rsidP="00C503B2">
      <w:pPr>
        <w:pStyle w:val="Code"/>
        <w:rPr>
          <w:lang w:val="en-GB"/>
        </w:rPr>
      </w:pPr>
    </w:p>
    <w:p w14:paraId="29948902" w14:textId="3086A6BA" w:rsidR="003E25D7" w:rsidRPr="00012ED0" w:rsidRDefault="003E25D7" w:rsidP="00D65168">
      <w:pPr>
        <w:rPr>
          <w14:textFill>
            <w14:gradFill>
              <w14:gsLst>
                <w14:gs w14:pos="0">
                  <w14:srgbClr w14:val="000000">
                    <w14:tint w14:val="66000"/>
                    <w14:satMod w14:val="160000"/>
                  </w14:srgbClr>
                </w14:gs>
                <w14:gs w14:pos="50000">
                  <w14:srgbClr w14:val="000000">
                    <w14:tint w14:val="44500"/>
                    <w14:satMod w14:val="160000"/>
                  </w14:srgbClr>
                </w14:gs>
                <w14:gs w14:pos="100000">
                  <w14:srgbClr w14:val="000000">
                    <w14:tint w14:val="23500"/>
                    <w14:satMod w14:val="160000"/>
                  </w14:srgbClr>
                </w14:gs>
              </w14:gsLst>
              <w14:lin w14:ang="2700000" w14:scaled="0"/>
            </w14:gradFill>
          </w14:textFill>
        </w:rPr>
      </w:pPr>
    </w:p>
    <w:p w14:paraId="3A018BB0" w14:textId="77777777" w:rsidR="00B954E6" w:rsidRDefault="00B954E6" w:rsidP="00B954E6">
      <w:pPr>
        <w:pStyle w:val="Heading2"/>
      </w:pPr>
      <w:r>
        <w:t>Examples</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4405"/>
        <w:gridCol w:w="2700"/>
        <w:gridCol w:w="3410"/>
      </w:tblGrid>
      <w:tr w:rsidR="00B954E6" w14:paraId="12DFCB74" w14:textId="77777777" w:rsidTr="00C5581D">
        <w:tc>
          <w:tcPr>
            <w:tcW w:w="4405" w:type="dxa"/>
            <w:tcBorders>
              <w:top w:val="single" w:sz="4" w:space="0" w:color="auto"/>
              <w:left w:val="single" w:sz="4" w:space="0" w:color="auto"/>
              <w:bottom w:val="single" w:sz="4" w:space="0" w:color="auto"/>
              <w:right w:val="single" w:sz="4" w:space="0" w:color="auto"/>
            </w:tcBorders>
            <w:shd w:val="clear" w:color="auto" w:fill="D9D9D9"/>
            <w:hideMark/>
          </w:tcPr>
          <w:p w14:paraId="6858BD32" w14:textId="77777777" w:rsidR="00B954E6" w:rsidRDefault="00B954E6">
            <w:pPr>
              <w:spacing w:before="0" w:after="0"/>
              <w:rPr>
                <w:rFonts w:ascii="Calibri" w:eastAsia="Calibri" w:hAnsi="Calibri" w:cs="Times New Roman"/>
                <w:b/>
              </w:rPr>
            </w:pPr>
            <w:r>
              <w:rPr>
                <w:rFonts w:ascii="Calibri" w:eastAsia="Calibri" w:hAnsi="Calibri" w:cs="Times New Roman"/>
                <w:b/>
              </w:rPr>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2F5F1456"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3410" w:type="dxa"/>
            <w:tcBorders>
              <w:top w:val="single" w:sz="4" w:space="0" w:color="auto"/>
              <w:left w:val="single" w:sz="4" w:space="0" w:color="auto"/>
              <w:bottom w:val="single" w:sz="4" w:space="0" w:color="auto"/>
              <w:right w:val="single" w:sz="4" w:space="0" w:color="auto"/>
            </w:tcBorders>
            <w:shd w:val="clear" w:color="auto" w:fill="D9D9D9"/>
            <w:hideMark/>
          </w:tcPr>
          <w:p w14:paraId="6D9BF3AB"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79A82B39" w14:textId="77777777" w:rsidTr="00C5581D">
        <w:trPr>
          <w:trHeight w:val="406"/>
        </w:trPr>
        <w:tc>
          <w:tcPr>
            <w:tcW w:w="4405" w:type="dxa"/>
            <w:tcBorders>
              <w:top w:val="single" w:sz="4" w:space="0" w:color="auto"/>
              <w:left w:val="single" w:sz="4" w:space="0" w:color="auto"/>
              <w:bottom w:val="single" w:sz="4" w:space="0" w:color="auto"/>
              <w:right w:val="single" w:sz="4" w:space="0" w:color="auto"/>
            </w:tcBorders>
            <w:hideMark/>
          </w:tcPr>
          <w:p w14:paraId="522C7D37"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yellow"/>
                <w:lang w:val="en-GB"/>
              </w:rPr>
              <w:t>Apartment("00A", 2, 1, 150, 100000)</w:t>
            </w:r>
          </w:p>
          <w:p w14:paraId="0FCC7D14"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green"/>
                <w:lang w:val="en-GB"/>
              </w:rPr>
              <w:t>OfficeApartment("00O", 2, 1, 500)</w:t>
            </w:r>
          </w:p>
          <w:p w14:paraId="32E7106E"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lang w:val="en-GB"/>
              </w:rPr>
              <w:t>LivingApartment("00L", 3, 1, 180, 100000)</w:t>
            </w:r>
          </w:p>
          <w:p w14:paraId="656E0D39"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lang w:val="en-GB"/>
              </w:rPr>
              <w:t>start_selling</w:t>
            </w:r>
          </w:p>
          <w:p w14:paraId="49FE2590"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cyan"/>
                <w:lang w:val="en-GB"/>
              </w:rPr>
              <w:t>rent 00L</w:t>
            </w:r>
          </w:p>
          <w:p w14:paraId="63FA8EE3" w14:textId="35F3E7B2" w:rsidR="00B954E6" w:rsidRPr="003C00C3"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magenta"/>
                <w:lang w:val="en-GB"/>
              </w:rPr>
              <w:t>taken</w:t>
            </w:r>
          </w:p>
        </w:tc>
        <w:tc>
          <w:tcPr>
            <w:tcW w:w="2700" w:type="dxa"/>
            <w:tcBorders>
              <w:top w:val="single" w:sz="4" w:space="0" w:color="auto"/>
              <w:left w:val="single" w:sz="4" w:space="0" w:color="auto"/>
              <w:bottom w:val="single" w:sz="4" w:space="0" w:color="auto"/>
              <w:right w:val="single" w:sz="4" w:space="0" w:color="auto"/>
            </w:tcBorders>
            <w:hideMark/>
          </w:tcPr>
          <w:p w14:paraId="0A813C4A"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yellow"/>
                <w:lang w:val="en-GB"/>
              </w:rPr>
              <w:t>Can't instantiate abstract class Apartment with abstract methods __str__</w:t>
            </w:r>
          </w:p>
          <w:p w14:paraId="1AF2A8A5" w14:textId="77777777"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green"/>
                <w:lang w:val="en-GB"/>
              </w:rPr>
              <w:t>__init__() missing 1 required positional argument: 'price'</w:t>
            </w:r>
          </w:p>
          <w:p w14:paraId="6A3C7989" w14:textId="68B9E1DA" w:rsidR="00C5581D" w:rsidRPr="00C5581D" w:rsidRDefault="00C5581D" w:rsidP="00C5581D">
            <w:pPr>
              <w:autoSpaceDE w:val="0"/>
              <w:autoSpaceDN w:val="0"/>
              <w:adjustRightInd w:val="0"/>
              <w:spacing w:before="0" w:after="0"/>
              <w:rPr>
                <w:rFonts w:ascii="Courier New" w:hAnsi="Courier New" w:cs="Courier New"/>
                <w:noProof/>
                <w:lang w:val="en-GB"/>
              </w:rPr>
            </w:pPr>
            <w:r w:rsidRPr="00C5581D">
              <w:rPr>
                <w:rFonts w:ascii="Courier New" w:hAnsi="Courier New" w:cs="Courier New"/>
                <w:noProof/>
                <w:highlight w:val="cyan"/>
                <w:lang w:val="en-GB"/>
              </w:rPr>
              <w:t>Apartment with id - 00L is only for selling</w:t>
            </w:r>
            <w:ins w:id="2" w:author="Valentin" w:date="2019-03-11T23:53:00Z">
              <w:r w:rsidR="00DC4019">
                <w:rPr>
                  <w:rFonts w:ascii="Courier New" w:hAnsi="Courier New" w:cs="Courier New"/>
                  <w:noProof/>
                  <w:lang w:val="en-GB"/>
                </w:rPr>
                <w:t>!</w:t>
              </w:r>
            </w:ins>
            <w:del w:id="3" w:author="Valentin" w:date="2019-03-11T23:53:00Z">
              <w:r w:rsidR="00EF750F" w:rsidRPr="00DC4019" w:rsidDel="00DC4019">
                <w:rPr>
                  <w:rFonts w:ascii="Courier New" w:hAnsi="Courier New" w:cs="Courier New"/>
                  <w:noProof/>
                  <w:lang w:val="en-GB"/>
                </w:rPr>
                <w:delText>!</w:delText>
              </w:r>
            </w:del>
            <w:r w:rsidR="00EF750F">
              <w:rPr>
                <w:rFonts w:ascii="Courier New" w:hAnsi="Courier New" w:cs="Courier New"/>
                <w:noProof/>
                <w:lang w:val="en-GB"/>
              </w:rPr>
              <w:t xml:space="preserve">  </w:t>
            </w:r>
          </w:p>
          <w:p w14:paraId="1E4882B1" w14:textId="2D0F746E" w:rsidR="00B954E6" w:rsidRDefault="00C5581D" w:rsidP="00C5581D">
            <w:pPr>
              <w:spacing w:before="0" w:after="0"/>
              <w:rPr>
                <w:rFonts w:ascii="Consolas" w:eastAsia="Calibri" w:hAnsi="Consolas" w:cs="Times New Roman"/>
                <w:noProof/>
                <w:sz w:val="20"/>
                <w:lang w:val="bg-BG"/>
              </w:rPr>
            </w:pPr>
            <w:r w:rsidRPr="00C5581D">
              <w:rPr>
                <w:rFonts w:ascii="Courier New" w:hAnsi="Courier New" w:cs="Courier New"/>
                <w:noProof/>
                <w:highlight w:val="magenta"/>
                <w:lang w:val="en-GB"/>
              </w:rPr>
              <w:t>No information for this query</w:t>
            </w:r>
          </w:p>
        </w:tc>
        <w:tc>
          <w:tcPr>
            <w:tcW w:w="3410" w:type="dxa"/>
            <w:tcBorders>
              <w:top w:val="single" w:sz="4" w:space="0" w:color="auto"/>
              <w:left w:val="single" w:sz="4" w:space="0" w:color="auto"/>
              <w:bottom w:val="single" w:sz="4" w:space="0" w:color="auto"/>
              <w:right w:val="single" w:sz="4" w:space="0" w:color="auto"/>
            </w:tcBorders>
            <w:hideMark/>
          </w:tcPr>
          <w:p w14:paraId="06FDBE5D" w14:textId="11A1C07F" w:rsidR="000524DC" w:rsidRDefault="003F795B" w:rsidP="000524DC">
            <w:pPr>
              <w:spacing w:before="0" w:after="0"/>
              <w:rPr>
                <w:rFonts w:eastAsia="Calibri" w:cs="Times New Roman"/>
                <w:noProof/>
              </w:rPr>
            </w:pPr>
            <w:r w:rsidRPr="003F795B">
              <w:rPr>
                <w:rFonts w:eastAsia="Calibri" w:cs="Times New Roman"/>
                <w:noProof/>
                <w:highlight w:val="yellow"/>
              </w:rPr>
              <w:t>The first row is invalid because we get an Apartment and we can not add to the DB Apartment</w:t>
            </w:r>
            <w:r w:rsidR="00471101">
              <w:rPr>
                <w:rFonts w:eastAsia="Calibri" w:cs="Times New Roman"/>
                <w:noProof/>
                <w:highlight w:val="yellow"/>
              </w:rPr>
              <w:t>. It should be either Office/</w:t>
            </w:r>
            <w:r w:rsidRPr="003F795B">
              <w:rPr>
                <w:rFonts w:eastAsia="Calibri" w:cs="Times New Roman"/>
                <w:noProof/>
                <w:highlight w:val="yellow"/>
              </w:rPr>
              <w:t>LivingAparment.</w:t>
            </w:r>
          </w:p>
          <w:p w14:paraId="34EB8039" w14:textId="404280C5" w:rsidR="003F795B" w:rsidRDefault="003F795B" w:rsidP="000524DC">
            <w:pPr>
              <w:spacing w:before="0" w:after="0"/>
              <w:rPr>
                <w:rFonts w:eastAsia="Calibri" w:cs="Times New Roman"/>
                <w:noProof/>
              </w:rPr>
            </w:pPr>
            <w:r w:rsidRPr="003F795B">
              <w:rPr>
                <w:rFonts w:eastAsia="Calibri" w:cs="Times New Roman"/>
                <w:noProof/>
                <w:highlight w:val="green"/>
              </w:rPr>
              <w:t>We get valid kind on the second row, but the fifth param is missing, so we print the error on</w:t>
            </w:r>
            <w:r w:rsidR="00471101">
              <w:rPr>
                <w:rFonts w:eastAsia="Calibri" w:cs="Times New Roman"/>
                <w:noProof/>
                <w:highlight w:val="green"/>
              </w:rPr>
              <w:t xml:space="preserve"> the</w:t>
            </w:r>
            <w:r w:rsidRPr="003F795B">
              <w:rPr>
                <w:rFonts w:eastAsia="Calibri" w:cs="Times New Roman"/>
                <w:noProof/>
                <w:highlight w:val="green"/>
              </w:rPr>
              <w:t xml:space="preserve"> console. And we do not add</w:t>
            </w:r>
            <w:r w:rsidR="00471101">
              <w:rPr>
                <w:rFonts w:eastAsia="Calibri" w:cs="Times New Roman"/>
                <w:noProof/>
                <w:highlight w:val="green"/>
              </w:rPr>
              <w:t xml:space="preserve"> it</w:t>
            </w:r>
            <w:r w:rsidRPr="003F795B">
              <w:rPr>
                <w:rFonts w:eastAsia="Calibri" w:cs="Times New Roman"/>
                <w:noProof/>
                <w:highlight w:val="green"/>
              </w:rPr>
              <w:t xml:space="preserve"> to DB.</w:t>
            </w:r>
            <w:r>
              <w:rPr>
                <w:rFonts w:eastAsia="Calibri" w:cs="Times New Roman"/>
                <w:noProof/>
              </w:rPr>
              <w:t xml:space="preserve"> On the third row everything is valid and we add to DB our fisrt and only aparment. </w:t>
            </w:r>
            <w:r w:rsidRPr="003F795B">
              <w:rPr>
                <w:rFonts w:eastAsia="Calibri" w:cs="Times New Roman"/>
                <w:noProof/>
                <w:highlight w:val="cyan"/>
              </w:rPr>
              <w:t xml:space="preserve">We start selling and the only client we have want to rent an existing apartment, but the aparment is of LivingApartment kind so it is just for buying not for renting, so we print that on </w:t>
            </w:r>
            <w:r w:rsidR="00471101">
              <w:rPr>
                <w:rFonts w:eastAsia="Calibri" w:cs="Times New Roman"/>
                <w:noProof/>
                <w:highlight w:val="cyan"/>
              </w:rPr>
              <w:t xml:space="preserve">the </w:t>
            </w:r>
            <w:r w:rsidRPr="003F795B">
              <w:rPr>
                <w:rFonts w:eastAsia="Calibri" w:cs="Times New Roman"/>
                <w:noProof/>
                <w:highlight w:val="cyan"/>
              </w:rPr>
              <w:t>console.</w:t>
            </w:r>
            <w:r>
              <w:rPr>
                <w:rFonts w:eastAsia="Calibri" w:cs="Times New Roman"/>
                <w:noProof/>
              </w:rPr>
              <w:t xml:space="preserve"> </w:t>
            </w:r>
            <w:r w:rsidRPr="003F795B">
              <w:rPr>
                <w:rFonts w:eastAsia="Calibri" w:cs="Times New Roman"/>
                <w:noProof/>
                <w:highlight w:val="magenta"/>
              </w:rPr>
              <w:t>We get ‘taken’</w:t>
            </w:r>
            <w:r w:rsidR="00471101">
              <w:rPr>
                <w:rFonts w:eastAsia="Calibri" w:cs="Times New Roman"/>
                <w:noProof/>
                <w:highlight w:val="magenta"/>
              </w:rPr>
              <w:t xml:space="preserve"> query, but we did</w:t>
            </w:r>
            <w:r w:rsidRPr="003F795B">
              <w:rPr>
                <w:rFonts w:eastAsia="Calibri" w:cs="Times New Roman"/>
                <w:noProof/>
                <w:highlight w:val="magenta"/>
              </w:rPr>
              <w:t xml:space="preserve"> not s</w:t>
            </w:r>
            <w:r w:rsidR="00471101">
              <w:rPr>
                <w:rFonts w:eastAsia="Calibri" w:cs="Times New Roman"/>
                <w:noProof/>
                <w:highlight w:val="magenta"/>
              </w:rPr>
              <w:t>ell</w:t>
            </w:r>
            <w:r w:rsidRPr="003F795B">
              <w:rPr>
                <w:rFonts w:eastAsia="Calibri" w:cs="Times New Roman"/>
                <w:noProof/>
                <w:highlight w:val="magenta"/>
              </w:rPr>
              <w:t>/ rent any aparments, so we just print that we do not have information about the ‘taken’ query.</w:t>
            </w:r>
            <w:r>
              <w:rPr>
                <w:rFonts w:eastAsia="Calibri" w:cs="Times New Roman"/>
                <w:noProof/>
              </w:rPr>
              <w:t xml:space="preserve"> </w:t>
            </w:r>
          </w:p>
          <w:p w14:paraId="05FA980F" w14:textId="2E385FCE" w:rsidR="00691007" w:rsidRDefault="00691007" w:rsidP="00C2243D">
            <w:pPr>
              <w:spacing w:before="0" w:after="0"/>
              <w:rPr>
                <w:rFonts w:eastAsia="Calibri" w:cs="Times New Roman"/>
                <w:noProof/>
              </w:rPr>
            </w:pPr>
          </w:p>
        </w:tc>
      </w:tr>
      <w:tr w:rsidR="00B954E6" w14:paraId="1F14E672" w14:textId="77777777" w:rsidTr="00C5581D">
        <w:tc>
          <w:tcPr>
            <w:tcW w:w="4405" w:type="dxa"/>
            <w:tcBorders>
              <w:top w:val="single" w:sz="4" w:space="0" w:color="auto"/>
              <w:left w:val="single" w:sz="4" w:space="0" w:color="auto"/>
              <w:bottom w:val="single" w:sz="4" w:space="0" w:color="auto"/>
              <w:right w:val="single" w:sz="4" w:space="0" w:color="auto"/>
            </w:tcBorders>
            <w:shd w:val="clear" w:color="auto" w:fill="D9D9D9"/>
            <w:hideMark/>
          </w:tcPr>
          <w:p w14:paraId="438F1741" w14:textId="77777777" w:rsidR="00B954E6" w:rsidRDefault="00B954E6">
            <w:pPr>
              <w:spacing w:before="0" w:after="0"/>
              <w:rPr>
                <w:rFonts w:ascii="Calibri" w:eastAsia="Calibri" w:hAnsi="Calibri" w:cs="Times New Roman"/>
                <w:b/>
              </w:rPr>
            </w:pPr>
            <w:r>
              <w:rPr>
                <w:rFonts w:ascii="Calibri" w:eastAsia="Calibri" w:hAnsi="Calibri" w:cs="Times New Roman"/>
                <w:b/>
              </w:rPr>
              <w:lastRenderedPageBreak/>
              <w:t>Input</w:t>
            </w:r>
          </w:p>
        </w:tc>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637BE1AB" w14:textId="77777777" w:rsidR="00B954E6" w:rsidRDefault="00B954E6">
            <w:pPr>
              <w:spacing w:before="0" w:after="0"/>
              <w:rPr>
                <w:rFonts w:ascii="Calibri" w:eastAsia="Calibri" w:hAnsi="Calibri" w:cs="Times New Roman"/>
                <w:b/>
              </w:rPr>
            </w:pPr>
            <w:r>
              <w:rPr>
                <w:rFonts w:ascii="Calibri" w:eastAsia="Calibri" w:hAnsi="Calibri" w:cs="Times New Roman"/>
                <w:b/>
              </w:rPr>
              <w:t>Output</w:t>
            </w:r>
          </w:p>
        </w:tc>
        <w:tc>
          <w:tcPr>
            <w:tcW w:w="3410" w:type="dxa"/>
            <w:tcBorders>
              <w:top w:val="single" w:sz="4" w:space="0" w:color="auto"/>
              <w:left w:val="single" w:sz="4" w:space="0" w:color="auto"/>
              <w:bottom w:val="single" w:sz="4" w:space="0" w:color="auto"/>
              <w:right w:val="single" w:sz="4" w:space="0" w:color="auto"/>
            </w:tcBorders>
            <w:shd w:val="clear" w:color="auto" w:fill="D9D9D9"/>
            <w:hideMark/>
          </w:tcPr>
          <w:p w14:paraId="228D3AC9" w14:textId="77777777" w:rsidR="00B954E6" w:rsidRDefault="00B954E6">
            <w:pPr>
              <w:spacing w:before="0" w:after="0"/>
              <w:rPr>
                <w:rFonts w:ascii="Calibri" w:eastAsia="Calibri" w:hAnsi="Calibri" w:cs="Times New Roman"/>
                <w:b/>
              </w:rPr>
            </w:pPr>
            <w:r>
              <w:rPr>
                <w:rFonts w:ascii="Calibri" w:eastAsia="Calibri" w:hAnsi="Calibri" w:cs="Times New Roman"/>
                <w:b/>
              </w:rPr>
              <w:t>Comments</w:t>
            </w:r>
          </w:p>
        </w:tc>
      </w:tr>
      <w:tr w:rsidR="00B954E6" w14:paraId="2BC84703" w14:textId="77777777" w:rsidTr="00C5581D">
        <w:trPr>
          <w:trHeight w:val="406"/>
        </w:trPr>
        <w:tc>
          <w:tcPr>
            <w:tcW w:w="4405" w:type="dxa"/>
            <w:tcBorders>
              <w:top w:val="single" w:sz="4" w:space="0" w:color="auto"/>
              <w:left w:val="single" w:sz="4" w:space="0" w:color="auto"/>
              <w:bottom w:val="single" w:sz="4" w:space="0" w:color="auto"/>
              <w:right w:val="single" w:sz="4" w:space="0" w:color="auto"/>
            </w:tcBorders>
            <w:hideMark/>
          </w:tcPr>
          <w:p w14:paraId="565DC971"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OfficeApartment("00O", 2, 1, 150, 500)</w:t>
            </w:r>
          </w:p>
          <w:p w14:paraId="6705E078"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LivingApartment("00L", 3, 1, 180, 100000)</w:t>
            </w:r>
          </w:p>
          <w:p w14:paraId="6781556D"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LivingApartment("01L", 3, 1, 190, 100000)</w:t>
            </w:r>
          </w:p>
          <w:p w14:paraId="67B71DC6"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start_selling</w:t>
            </w:r>
          </w:p>
          <w:p w14:paraId="76FE1356"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buy 00L</w:t>
            </w:r>
          </w:p>
          <w:p w14:paraId="0C38C55A"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buy 01L</w:t>
            </w:r>
          </w:p>
          <w:p w14:paraId="78F7D1F4" w14:textId="77777777" w:rsidR="00581330" w:rsidRPr="00581330" w:rsidRDefault="00581330" w:rsidP="00581330">
            <w:pPr>
              <w:autoSpaceDE w:val="0"/>
              <w:autoSpaceDN w:val="0"/>
              <w:adjustRightInd w:val="0"/>
              <w:spacing w:before="0" w:after="0"/>
              <w:rPr>
                <w:rFonts w:ascii="Courier New" w:hAnsi="Courier New" w:cs="Courier New"/>
                <w:noProof/>
                <w:lang w:val="en-GB"/>
              </w:rPr>
            </w:pPr>
            <w:r w:rsidRPr="00581330">
              <w:rPr>
                <w:rFonts w:ascii="Courier New" w:hAnsi="Courier New" w:cs="Courier New"/>
                <w:noProof/>
                <w:lang w:val="en-GB"/>
              </w:rPr>
              <w:t>rent 00O</w:t>
            </w:r>
          </w:p>
          <w:p w14:paraId="517BF809" w14:textId="563E69B0" w:rsidR="003C00C3" w:rsidRDefault="00581330" w:rsidP="00581330">
            <w:pPr>
              <w:autoSpaceDE w:val="0"/>
              <w:autoSpaceDN w:val="0"/>
              <w:adjustRightInd w:val="0"/>
              <w:spacing w:before="0" w:after="0"/>
              <w:rPr>
                <w:rFonts w:ascii="Consolas" w:eastAsia="Calibri" w:hAnsi="Consolas" w:cs="Times New Roman"/>
                <w:noProof/>
                <w:sz w:val="20"/>
              </w:rPr>
            </w:pPr>
            <w:r w:rsidRPr="00581330">
              <w:rPr>
                <w:rFonts w:ascii="Courier New" w:hAnsi="Courier New" w:cs="Courier New"/>
                <w:noProof/>
                <w:lang w:val="en-GB"/>
              </w:rPr>
              <w:t>taken</w:t>
            </w:r>
          </w:p>
        </w:tc>
        <w:tc>
          <w:tcPr>
            <w:tcW w:w="2700" w:type="dxa"/>
            <w:tcBorders>
              <w:top w:val="single" w:sz="4" w:space="0" w:color="auto"/>
              <w:left w:val="single" w:sz="4" w:space="0" w:color="auto"/>
              <w:bottom w:val="single" w:sz="4" w:space="0" w:color="auto"/>
              <w:right w:val="single" w:sz="4" w:space="0" w:color="auto"/>
            </w:tcBorders>
            <w:hideMark/>
          </w:tcPr>
          <w:p w14:paraId="4FC91596"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2 rooms place with 1 bathroom/s.</w:t>
            </w:r>
          </w:p>
          <w:p w14:paraId="704DFF4B"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150.0 sq. meters for 500.0 lv.</w:t>
            </w:r>
          </w:p>
          <w:p w14:paraId="7B47DE59"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3 rooms place with 1 bathroom/s.</w:t>
            </w:r>
          </w:p>
          <w:p w14:paraId="0F29F126"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190.0 sq. meters for 100000.0 lv.</w:t>
            </w:r>
          </w:p>
          <w:p w14:paraId="5714F92C" w14:textId="77777777" w:rsidR="00581330" w:rsidRPr="00581330"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3 rooms place with 1 bathroom/s.</w:t>
            </w:r>
          </w:p>
          <w:p w14:paraId="1BE75CDE" w14:textId="5AA7F9EE" w:rsidR="00E15E28" w:rsidRDefault="00581330" w:rsidP="00581330">
            <w:pPr>
              <w:spacing w:before="0" w:after="0"/>
              <w:rPr>
                <w:rFonts w:ascii="Consolas" w:eastAsia="Calibri" w:hAnsi="Consolas" w:cs="Times New Roman"/>
                <w:noProof/>
                <w:sz w:val="20"/>
                <w:lang w:val="bg-BG"/>
              </w:rPr>
            </w:pPr>
            <w:r w:rsidRPr="00581330">
              <w:rPr>
                <w:rFonts w:ascii="Consolas" w:eastAsia="Calibri" w:hAnsi="Consolas" w:cs="Times New Roman"/>
                <w:noProof/>
                <w:sz w:val="20"/>
                <w:lang w:val="bg-BG"/>
              </w:rPr>
              <w:t>180.0 sq. meters for 100000.0 lv.</w:t>
            </w:r>
          </w:p>
        </w:tc>
        <w:tc>
          <w:tcPr>
            <w:tcW w:w="3410" w:type="dxa"/>
            <w:tcBorders>
              <w:top w:val="single" w:sz="4" w:space="0" w:color="auto"/>
              <w:left w:val="single" w:sz="4" w:space="0" w:color="auto"/>
              <w:bottom w:val="single" w:sz="4" w:space="0" w:color="auto"/>
              <w:right w:val="single" w:sz="4" w:space="0" w:color="auto"/>
            </w:tcBorders>
            <w:hideMark/>
          </w:tcPr>
          <w:p w14:paraId="5A19D334" w14:textId="3B2378E7" w:rsidR="00C503B2" w:rsidRPr="00A41B5D" w:rsidRDefault="00C503B2">
            <w:pPr>
              <w:spacing w:before="0" w:after="0"/>
              <w:rPr>
                <w:rFonts w:eastAsia="Calibri" w:cstheme="minorHAnsi"/>
                <w:noProof/>
              </w:rPr>
            </w:pPr>
          </w:p>
        </w:tc>
      </w:tr>
    </w:tbl>
    <w:p w14:paraId="1A8552C4" w14:textId="7F43542D" w:rsidR="00C678A6" w:rsidRPr="00A93CB6" w:rsidRDefault="00C678A6" w:rsidP="00A93CB6"/>
    <w:sectPr w:rsidR="00C678A6" w:rsidRPr="00A93CB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CAEF1" w14:textId="77777777" w:rsidR="0072008B" w:rsidRDefault="0072008B" w:rsidP="008068A2">
      <w:pPr>
        <w:spacing w:after="0" w:line="240" w:lineRule="auto"/>
      </w:pPr>
      <w:r>
        <w:separator/>
      </w:r>
    </w:p>
  </w:endnote>
  <w:endnote w:type="continuationSeparator" w:id="0">
    <w:p w14:paraId="63260E0E" w14:textId="77777777" w:rsidR="0072008B" w:rsidRDefault="007200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8A651" w14:textId="77777777" w:rsidR="004D4802" w:rsidRPr="00AC77AD" w:rsidRDefault="004D4802" w:rsidP="004D4802">
    <w:pPr>
      <w:pStyle w:val="Footer"/>
    </w:pPr>
    <w:r>
      <w:rPr>
        <w:noProof/>
        <w:lang w:val="bg-BG" w:eastAsia="bg-BG"/>
      </w:rPr>
      <mc:AlternateContent>
        <mc:Choice Requires="wps">
          <w:drawing>
            <wp:anchor distT="0" distB="0" distL="114300" distR="114300" simplePos="0" relativeHeight="251659264" behindDoc="0" locked="0" layoutInCell="1" allowOverlap="1" wp14:anchorId="5FA159E0" wp14:editId="4C01C828">
              <wp:simplePos x="0" y="0"/>
              <wp:positionH relativeFrom="column">
                <wp:posOffset>14605</wp:posOffset>
              </wp:positionH>
              <wp:positionV relativeFrom="paragraph">
                <wp:posOffset>100965</wp:posOffset>
              </wp:positionV>
              <wp:extent cx="1536700" cy="205740"/>
              <wp:effectExtent l="0" t="0" r="635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6B369EF8" w14:textId="77777777" w:rsidR="004D4802" w:rsidRDefault="004D480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FA159E0" id="_x0000_t202" coordsize="21600,21600" o:spt="202" path="m,l,21600r21600,l21600,xe">
              <v:stroke joinstyle="miter"/>
              <v:path gradientshapeok="t" o:connecttype="rect"/>
            </v:shapetype>
            <v:shape id="Text Box 26" o:spid="_x0000_s1026" type="#_x0000_t202" style="position:absolute;margin-left:1.15pt;margin-top:7.95pt;width:121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" filled="f" stroked="f">
              <v:textbox style="mso-fit-shape-to-text:t" inset=".5mm,.5mm,.5mm,.5mm">
                <w:txbxContent>
                  <w:p w14:paraId="6B369EF8" w14:textId="77777777" w:rsidR="004D4802" w:rsidRDefault="004D4802"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B6881F1" wp14:editId="734DEB77">
              <wp:simplePos x="0" y="0"/>
              <wp:positionH relativeFrom="column">
                <wp:posOffset>-1270</wp:posOffset>
              </wp:positionH>
              <wp:positionV relativeFrom="paragraph">
                <wp:posOffset>72390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CC6E94" id="Straight Connector 2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ElQwR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F4F2A3F" wp14:editId="6B1469A8">
              <wp:simplePos x="0" y="0"/>
              <wp:positionH relativeFrom="column">
                <wp:posOffset>14605</wp:posOffset>
              </wp:positionH>
              <wp:positionV relativeFrom="paragraph">
                <wp:posOffset>100965</wp:posOffset>
              </wp:positionV>
              <wp:extent cx="1536700" cy="205740"/>
              <wp:effectExtent l="0" t="0" r="635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15900"/>
                      </a:xfrm>
                      <a:prstGeom prst="rect">
                        <a:avLst/>
                      </a:prstGeom>
                      <a:noFill/>
                      <a:ln w="9525">
                        <a:noFill/>
                        <a:miter lim="800000"/>
                        <a:headEnd/>
                        <a:tailEnd/>
                      </a:ln>
                    </wps:spPr>
                    <wps:txbx>
                      <w:txbxContent>
                        <w:p w14:paraId="297D79F8" w14:textId="77777777" w:rsidR="004D4802" w:rsidRDefault="004D4802" w:rsidP="004D480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F4F2A3F" id="Text Box 24" o:spid="_x0000_s1027" type="#_x0000_t202" style="position:absolute;margin-left:1.15pt;margin-top:7.95pt;width:12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" filled="f" stroked="f">
              <v:textbox style="mso-fit-shape-to-text:t" inset=".5mm,.5mm,.5mm,.5mm">
                <w:txbxContent>
                  <w:p w14:paraId="297D79F8" w14:textId="77777777" w:rsidR="004D4802" w:rsidRDefault="004D4802" w:rsidP="004D4802">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92649C5" wp14:editId="1CE8C83C">
              <wp:simplePos x="0" y="0"/>
              <wp:positionH relativeFrom="column">
                <wp:posOffset>-1270</wp:posOffset>
              </wp:positionH>
              <wp:positionV relativeFrom="paragraph">
                <wp:posOffset>72390</wp:posOffset>
              </wp:positionV>
              <wp:extent cx="66141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8E3690" id="Straight Connector 2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Irl3du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w:drawing>
        <wp:anchor distT="0" distB="0" distL="114300" distR="114300" simplePos="0" relativeHeight="251663360" behindDoc="0" locked="0" layoutInCell="1" allowOverlap="1" wp14:anchorId="29566C15" wp14:editId="737D23A3">
          <wp:simplePos x="0" y="0"/>
          <wp:positionH relativeFrom="margin">
            <wp:align>left</wp:align>
          </wp:positionH>
          <wp:positionV relativeFrom="paragraph">
            <wp:posOffset>197485</wp:posOffset>
          </wp:positionV>
          <wp:extent cx="1431290" cy="359410"/>
          <wp:effectExtent l="0" t="0" r="0" b="2540"/>
          <wp:wrapSquare wrapText="bothSides"/>
          <wp:docPr id="20" name="Picture 2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4384" behindDoc="0" locked="0" layoutInCell="1" allowOverlap="1" wp14:anchorId="22CD2565" wp14:editId="33204CDD">
              <wp:simplePos x="0" y="0"/>
              <wp:positionH relativeFrom="column">
                <wp:posOffset>-1270</wp:posOffset>
              </wp:positionH>
              <wp:positionV relativeFrom="paragraph">
                <wp:posOffset>66040</wp:posOffset>
              </wp:positionV>
              <wp:extent cx="6614160" cy="0"/>
              <wp:effectExtent l="0" t="0" r="34290" b="1905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5D8136" id="Straight Connector 19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9318476" wp14:editId="7BB39C53">
              <wp:simplePos x="0" y="0"/>
              <wp:positionH relativeFrom="column">
                <wp:posOffset>1579880</wp:posOffset>
              </wp:positionH>
              <wp:positionV relativeFrom="paragraph">
                <wp:posOffset>85090</wp:posOffset>
              </wp:positionV>
              <wp:extent cx="5033010"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DBCEBE5" w14:textId="77777777" w:rsidR="004D4802" w:rsidRDefault="004D4802" w:rsidP="004D480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3B290FF" w14:textId="77777777" w:rsidR="004D4802" w:rsidRDefault="004D4802" w:rsidP="004D4802">
                          <w:pPr>
                            <w:spacing w:after="0" w:line="240" w:lineRule="auto"/>
                            <w:ind w:left="567" w:firstLine="340"/>
                            <w:rPr>
                              <w:sz w:val="19"/>
                              <w:szCs w:val="19"/>
                            </w:rPr>
                          </w:pPr>
                          <w:r>
                            <w:rPr>
                              <w:noProof/>
                              <w:sz w:val="20"/>
                              <w:szCs w:val="20"/>
                              <w:lang w:val="bg-BG" w:eastAsia="bg-BG"/>
                            </w:rPr>
                            <w:drawing>
                              <wp:inline distT="0" distB="0" distL="0" distR="0" wp14:anchorId="54717A8D" wp14:editId="20774CFD">
                                <wp:extent cx="194945" cy="194945"/>
                                <wp:effectExtent l="0" t="0" r="0" b="0"/>
                                <wp:docPr id="18" name="Picture 18">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D1509E" wp14:editId="480E748C">
                                <wp:extent cx="194945" cy="194945"/>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6D99ECB5" wp14:editId="451AD164">
                                <wp:extent cx="198120" cy="198120"/>
                                <wp:effectExtent l="0" t="0" r="0" b="0"/>
                                <wp:docPr id="16" name="Picture 1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0DFCA10" wp14:editId="14578E66">
                                <wp:extent cx="198120" cy="198120"/>
                                <wp:effectExtent l="0" t="0" r="0" b="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DFE9693" wp14:editId="2AE37619">
                                <wp:extent cx="198120" cy="198120"/>
                                <wp:effectExtent l="0" t="0" r="0" b="0"/>
                                <wp:docPr id="14" name="Picture 14"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3657C0" wp14:editId="06D14336">
                                <wp:extent cx="194945" cy="194945"/>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50C15CF" wp14:editId="5BAD5999">
                                <wp:extent cx="194945" cy="194945"/>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45333A7" wp14:editId="26F144D1">
                                <wp:extent cx="194945" cy="194945"/>
                                <wp:effectExtent l="0" t="0" r="0" b="0"/>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E9D3C8" wp14:editId="756E4890">
                                <wp:extent cx="198120" cy="198120"/>
                                <wp:effectExtent l="0" t="0" r="0" b="0"/>
                                <wp:docPr id="1" name="Picture 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9318476" id="Text Box 19" o:spid="_x0000_s1028" type="#_x0000_t202" style="position:absolute;margin-left:124.4pt;margin-top:6.7pt;width:396.3pt;height:4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HCVM0DAIA&#10;APsDAAAOAAAAAAAAAAAAAAAAAC4CAABkcnMvZTJvRG9jLnhtbFBLAQItABQABgAIAAAAIQAvUk2p&#10;3wAAAAoBAAAPAAAAAAAAAAAAAAAAAGYEAABkcnMvZG93bnJldi54bWxQSwUGAAAAAAQABADzAAAA&#10;cgUAAAAA&#10;" filled="f" stroked="f">
              <v:textbox inset=".5mm,1.2mm,.5mm,.5mm">
                <w:txbxContent>
                  <w:p w14:paraId="4DBCEBE5" w14:textId="77777777" w:rsidR="004D4802" w:rsidRDefault="004D4802" w:rsidP="004D480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3B290FF" w14:textId="77777777" w:rsidR="004D4802" w:rsidRDefault="004D4802" w:rsidP="004D4802">
                    <w:pPr>
                      <w:spacing w:after="0" w:line="240" w:lineRule="auto"/>
                      <w:ind w:left="567" w:firstLine="340"/>
                      <w:rPr>
                        <w:sz w:val="19"/>
                        <w:szCs w:val="19"/>
                      </w:rPr>
                    </w:pPr>
                    <w:r>
                      <w:rPr>
                        <w:noProof/>
                        <w:sz w:val="20"/>
                        <w:szCs w:val="20"/>
                      </w:rPr>
                      <w:drawing>
                        <wp:inline distT="0" distB="0" distL="0" distR="0" wp14:anchorId="54717A8D" wp14:editId="20774CFD">
                          <wp:extent cx="194945" cy="194945"/>
                          <wp:effectExtent l="0" t="0" r="0" b="0"/>
                          <wp:docPr id="18" name="Picture 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D1509E" wp14:editId="480E748C">
                          <wp:extent cx="194945" cy="194945"/>
                          <wp:effectExtent l="0" t="0" r="0" b="0"/>
                          <wp:docPr id="17" name="Picture 1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D99ECB5" wp14:editId="451AD164">
                          <wp:extent cx="198120" cy="198120"/>
                          <wp:effectExtent l="0" t="0" r="0" b="0"/>
                          <wp:docPr id="16" name="Picture 16"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6" name="Picture 6" title="Software University @ Facebook">
                                    <a:hlinkClick r:id="rId28"/>
                                  </pic:cNvPr>
                                  <pic:cNvPicPr/>
                                </pic:nvPicPr>
                                <pic:blipFill>
                                  <a:blip r:embed="rId2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0DFCA10" wp14:editId="14578E66">
                          <wp:extent cx="198120" cy="198120"/>
                          <wp:effectExtent l="0" t="0" r="0" b="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4" name="Picture 4" title="Software University @ Twitter">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DFE9693" wp14:editId="2AE37619">
                          <wp:extent cx="198120" cy="198120"/>
                          <wp:effectExtent l="0" t="0" r="0" b="0"/>
                          <wp:docPr id="14" name="Picture 14"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57" name="Picture 57" title="Software University @ YouTube">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733657C0" wp14:editId="06D14336">
                          <wp:extent cx="194945" cy="194945"/>
                          <wp:effectExtent l="0" t="0" r="0" b="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0C15CF" wp14:editId="5BAD5999">
                          <wp:extent cx="194945" cy="194945"/>
                          <wp:effectExtent l="0" t="0" r="0" b="0"/>
                          <wp:docPr id="12" name="Picture 1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45333A7" wp14:editId="26F144D1">
                          <wp:extent cx="194945" cy="194945"/>
                          <wp:effectExtent l="0" t="0" r="0" b="0"/>
                          <wp:docPr id="5" name="Picture 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E9D3C8" wp14:editId="756E4890">
                          <wp:extent cx="198120" cy="198120"/>
                          <wp:effectExtent l="0" t="0" r="0" b="0"/>
                          <wp:docPr id="1" name="Picture 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61" name="Picture 61" title="Software University: Email Us">
                                    <a:hlinkClick r:id="rId40"/>
                                  </pic:cNvPr>
                                  <pic:cNvPicPr/>
                                </pic:nvPicPr>
                                <pic:blipFill>
                                  <a:blip r:embed="rId41"/>
                                  <a:stretch>
                                    <a:fillRect/>
                                  </a:stretch>
                                </pic:blipFill>
                                <pic:spPr>
                                  <a:xfrm>
                                    <a:off x="0" y="0"/>
                                    <a:ext cx="200025" cy="20002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348106ED" wp14:editId="54F385C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2C343" w14:textId="77777777" w:rsidR="004D4802" w:rsidRDefault="004D4802" w:rsidP="004D48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48106ED" id="Text Box 205" o:spid="_x0000_s1029" type="#_x0000_t202" style="position:absolute;margin-left:125.15pt;margin-top:26.95pt;width:44.8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14:paraId="22E2C343" w14:textId="77777777" w:rsidR="004D4802" w:rsidRDefault="004D4802" w:rsidP="004D4802">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1D609277" wp14:editId="1CDFB148">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9A0F" w14:textId="075AC62E" w:rsidR="004D4802" w:rsidRDefault="004D480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125">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125">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30"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14:paraId="70699A0F" w14:textId="075AC62E" w:rsidR="004D4802" w:rsidRDefault="004D4802" w:rsidP="004D480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5125">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5125">
                      <w:rPr>
                        <w:noProof/>
                        <w:sz w:val="18"/>
                        <w:szCs w:val="18"/>
                      </w:rPr>
                      <w:t>3</w:t>
                    </w:r>
                    <w:r>
                      <w:rPr>
                        <w:sz w:val="18"/>
                        <w:szCs w:val="18"/>
                      </w:rPr>
                      <w:fldChar w:fldCharType="end"/>
                    </w:r>
                  </w:p>
                </w:txbxContent>
              </v:textbox>
            </v:shape>
          </w:pict>
        </mc:Fallback>
      </mc:AlternateContent>
    </w:r>
  </w:p>
  <w:p w14:paraId="7A1E5270" w14:textId="76E9322B" w:rsidR="008C521F" w:rsidRPr="004D4802" w:rsidRDefault="008C521F" w:rsidP="004D4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E4A96" w14:textId="77777777" w:rsidR="0072008B" w:rsidRDefault="0072008B" w:rsidP="008068A2">
      <w:pPr>
        <w:spacing w:after="0" w:line="240" w:lineRule="auto"/>
      </w:pPr>
      <w:r>
        <w:separator/>
      </w:r>
    </w:p>
  </w:footnote>
  <w:footnote w:type="continuationSeparator" w:id="0">
    <w:p w14:paraId="680F8B24" w14:textId="77777777" w:rsidR="0072008B" w:rsidRDefault="0072008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0D63604"/>
    <w:multiLevelType w:val="hybridMultilevel"/>
    <w:tmpl w:val="F28C7E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7557138"/>
    <w:multiLevelType w:val="hybridMultilevel"/>
    <w:tmpl w:val="694C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BE456B"/>
    <w:multiLevelType w:val="hybridMultilevel"/>
    <w:tmpl w:val="C14032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0FBB20EC"/>
    <w:multiLevelType w:val="hybridMultilevel"/>
    <w:tmpl w:val="4D32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1C7D"/>
    <w:multiLevelType w:val="hybridMultilevel"/>
    <w:tmpl w:val="D4A2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943A7"/>
    <w:multiLevelType w:val="hybridMultilevel"/>
    <w:tmpl w:val="18C0DF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2F138FE"/>
    <w:multiLevelType w:val="hybridMultilevel"/>
    <w:tmpl w:val="348E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23BEB"/>
    <w:multiLevelType w:val="hybridMultilevel"/>
    <w:tmpl w:val="F0604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933F7"/>
    <w:multiLevelType w:val="hybridMultilevel"/>
    <w:tmpl w:val="88A8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0C068F9"/>
    <w:multiLevelType w:val="hybridMultilevel"/>
    <w:tmpl w:val="B63CBA46"/>
    <w:lvl w:ilvl="0" w:tplc="14B023DA">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A0656"/>
    <w:multiLevelType w:val="hybridMultilevel"/>
    <w:tmpl w:val="A8764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8">
    <w:nsid w:val="3F9D197B"/>
    <w:multiLevelType w:val="hybridMultilevel"/>
    <w:tmpl w:val="9A60EC8C"/>
    <w:lvl w:ilvl="0" w:tplc="8BEA1E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50CA2BD3"/>
    <w:multiLevelType w:val="hybridMultilevel"/>
    <w:tmpl w:val="CD42FC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1F44873"/>
    <w:multiLevelType w:val="hybridMultilevel"/>
    <w:tmpl w:val="48DA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D405C5"/>
    <w:multiLevelType w:val="hybridMultilevel"/>
    <w:tmpl w:val="29E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A162E"/>
    <w:multiLevelType w:val="hybridMultilevel"/>
    <w:tmpl w:val="3A08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48390F"/>
    <w:multiLevelType w:val="hybridMultilevel"/>
    <w:tmpl w:val="8A682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F722EC"/>
    <w:multiLevelType w:val="hybridMultilevel"/>
    <w:tmpl w:val="06DA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6A156303"/>
    <w:multiLevelType w:val="hybridMultilevel"/>
    <w:tmpl w:val="5BAC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B164888"/>
    <w:multiLevelType w:val="hybridMultilevel"/>
    <w:tmpl w:val="74F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5"/>
  </w:num>
  <w:num w:numId="4">
    <w:abstractNumId w:val="27"/>
  </w:num>
  <w:num w:numId="5">
    <w:abstractNumId w:val="19"/>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3"/>
  </w:num>
  <w:num w:numId="9">
    <w:abstractNumId w:val="0"/>
  </w:num>
  <w:num w:numId="10">
    <w:abstractNumId w:val="3"/>
  </w:num>
  <w:num w:numId="11">
    <w:abstractNumId w:val="17"/>
  </w:num>
  <w:num w:numId="12">
    <w:abstractNumId w:val="25"/>
  </w:num>
  <w:num w:numId="13">
    <w:abstractNumId w:val="16"/>
  </w:num>
  <w:num w:numId="14">
    <w:abstractNumId w:val="8"/>
  </w:num>
  <w:num w:numId="15">
    <w:abstractNumId w:val="4"/>
  </w:num>
  <w:num w:numId="16">
    <w:abstractNumId w:val="20"/>
  </w:num>
  <w:num w:numId="17">
    <w:abstractNumId w:val="9"/>
  </w:num>
  <w:num w:numId="18">
    <w:abstractNumId w:val="1"/>
  </w:num>
  <w:num w:numId="19">
    <w:abstractNumId w:val="6"/>
  </w:num>
  <w:num w:numId="20">
    <w:abstractNumId w:val="12"/>
  </w:num>
  <w:num w:numId="21">
    <w:abstractNumId w:val="15"/>
  </w:num>
  <w:num w:numId="22">
    <w:abstractNumId w:val="10"/>
  </w:num>
  <w:num w:numId="23">
    <w:abstractNumId w:val="30"/>
  </w:num>
  <w:num w:numId="24">
    <w:abstractNumId w:val="18"/>
  </w:num>
  <w:num w:numId="25">
    <w:abstractNumId w:val="26"/>
  </w:num>
  <w:num w:numId="26">
    <w:abstractNumId w:val="28"/>
  </w:num>
  <w:num w:numId="27">
    <w:abstractNumId w:val="24"/>
  </w:num>
  <w:num w:numId="28">
    <w:abstractNumId w:val="21"/>
  </w:num>
  <w:num w:numId="29">
    <w:abstractNumId w:val="11"/>
  </w:num>
  <w:num w:numId="30">
    <w:abstractNumId w:val="23"/>
  </w:num>
  <w:num w:numId="31">
    <w:abstractNumId w:val="22"/>
  </w:num>
  <w:num w:numId="3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6" w:nlCheck="1" w:checkStyle="0"/>
  <w:activeWritingStyle w:appName="MSWord" w:lang="en-GB" w:vendorID="64" w:dllVersion="6"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4C"/>
    <w:rsid w:val="00002C1C"/>
    <w:rsid w:val="00007044"/>
    <w:rsid w:val="00010B40"/>
    <w:rsid w:val="00012ED0"/>
    <w:rsid w:val="00023DC6"/>
    <w:rsid w:val="00025F04"/>
    <w:rsid w:val="00027C28"/>
    <w:rsid w:val="00037936"/>
    <w:rsid w:val="00045C16"/>
    <w:rsid w:val="000524DC"/>
    <w:rsid w:val="00055651"/>
    <w:rsid w:val="00064D15"/>
    <w:rsid w:val="00086727"/>
    <w:rsid w:val="00086FE5"/>
    <w:rsid w:val="00093FB7"/>
    <w:rsid w:val="000A35F0"/>
    <w:rsid w:val="000A6794"/>
    <w:rsid w:val="000B2167"/>
    <w:rsid w:val="000B39E6"/>
    <w:rsid w:val="000B4617"/>
    <w:rsid w:val="000B5125"/>
    <w:rsid w:val="000B56F0"/>
    <w:rsid w:val="000C1593"/>
    <w:rsid w:val="000C2EC3"/>
    <w:rsid w:val="000C4238"/>
    <w:rsid w:val="000F0B6F"/>
    <w:rsid w:val="000F73F0"/>
    <w:rsid w:val="00101910"/>
    <w:rsid w:val="00103906"/>
    <w:rsid w:val="00107854"/>
    <w:rsid w:val="00117C11"/>
    <w:rsid w:val="001231AB"/>
    <w:rsid w:val="00126139"/>
    <w:rsid w:val="00126EB8"/>
    <w:rsid w:val="001275B9"/>
    <w:rsid w:val="00134568"/>
    <w:rsid w:val="001418E1"/>
    <w:rsid w:val="00142C75"/>
    <w:rsid w:val="00143C84"/>
    <w:rsid w:val="00154959"/>
    <w:rsid w:val="00160224"/>
    <w:rsid w:val="001619DF"/>
    <w:rsid w:val="00164CDC"/>
    <w:rsid w:val="00165238"/>
    <w:rsid w:val="00167CF1"/>
    <w:rsid w:val="00171021"/>
    <w:rsid w:val="001837BD"/>
    <w:rsid w:val="00183A2C"/>
    <w:rsid w:val="001879C7"/>
    <w:rsid w:val="00196EF2"/>
    <w:rsid w:val="001A0667"/>
    <w:rsid w:val="001A5B4C"/>
    <w:rsid w:val="001A5B67"/>
    <w:rsid w:val="001A6392"/>
    <w:rsid w:val="001A6728"/>
    <w:rsid w:val="001B7060"/>
    <w:rsid w:val="001C1FCD"/>
    <w:rsid w:val="001D0894"/>
    <w:rsid w:val="001D2464"/>
    <w:rsid w:val="001E1161"/>
    <w:rsid w:val="001E3FEF"/>
    <w:rsid w:val="001F1962"/>
    <w:rsid w:val="001F2448"/>
    <w:rsid w:val="00202683"/>
    <w:rsid w:val="00204F3D"/>
    <w:rsid w:val="00205389"/>
    <w:rsid w:val="00213745"/>
    <w:rsid w:val="00215FCE"/>
    <w:rsid w:val="002326A7"/>
    <w:rsid w:val="00251456"/>
    <w:rsid w:val="0025421E"/>
    <w:rsid w:val="00264287"/>
    <w:rsid w:val="0026589D"/>
    <w:rsid w:val="002664E1"/>
    <w:rsid w:val="002674C4"/>
    <w:rsid w:val="002819B5"/>
    <w:rsid w:val="00281ACD"/>
    <w:rsid w:val="002A2D2D"/>
    <w:rsid w:val="002A783D"/>
    <w:rsid w:val="002C6085"/>
    <w:rsid w:val="002C6981"/>
    <w:rsid w:val="002C71C6"/>
    <w:rsid w:val="002D65A3"/>
    <w:rsid w:val="002D6E38"/>
    <w:rsid w:val="002D74E4"/>
    <w:rsid w:val="002E449C"/>
    <w:rsid w:val="002E4FD6"/>
    <w:rsid w:val="002E61F0"/>
    <w:rsid w:val="002F0C42"/>
    <w:rsid w:val="00300A25"/>
    <w:rsid w:val="00305122"/>
    <w:rsid w:val="00312A8B"/>
    <w:rsid w:val="00317448"/>
    <w:rsid w:val="003230CF"/>
    <w:rsid w:val="00325DF8"/>
    <w:rsid w:val="00331777"/>
    <w:rsid w:val="0033212E"/>
    <w:rsid w:val="00332308"/>
    <w:rsid w:val="0033490F"/>
    <w:rsid w:val="0034345E"/>
    <w:rsid w:val="003632C9"/>
    <w:rsid w:val="003735EF"/>
    <w:rsid w:val="0037583B"/>
    <w:rsid w:val="00380A57"/>
    <w:rsid w:val="003817EF"/>
    <w:rsid w:val="00381E66"/>
    <w:rsid w:val="00382A45"/>
    <w:rsid w:val="003A1601"/>
    <w:rsid w:val="003A5602"/>
    <w:rsid w:val="003B0278"/>
    <w:rsid w:val="003B1846"/>
    <w:rsid w:val="003B6A53"/>
    <w:rsid w:val="003C00C3"/>
    <w:rsid w:val="003D6490"/>
    <w:rsid w:val="003E1013"/>
    <w:rsid w:val="003E167F"/>
    <w:rsid w:val="003E25D7"/>
    <w:rsid w:val="003E2A3C"/>
    <w:rsid w:val="003E2F33"/>
    <w:rsid w:val="003E6BFB"/>
    <w:rsid w:val="003F1864"/>
    <w:rsid w:val="003F2964"/>
    <w:rsid w:val="003F795B"/>
    <w:rsid w:val="0041081C"/>
    <w:rsid w:val="004152E2"/>
    <w:rsid w:val="004311CA"/>
    <w:rsid w:val="004411B7"/>
    <w:rsid w:val="004426A0"/>
    <w:rsid w:val="00442D9D"/>
    <w:rsid w:val="00454BB4"/>
    <w:rsid w:val="00470FD7"/>
    <w:rsid w:val="00471101"/>
    <w:rsid w:val="0047331A"/>
    <w:rsid w:val="0047640B"/>
    <w:rsid w:val="0047644B"/>
    <w:rsid w:val="00476D4B"/>
    <w:rsid w:val="00480BFD"/>
    <w:rsid w:val="0048766D"/>
    <w:rsid w:val="00491748"/>
    <w:rsid w:val="004A7E77"/>
    <w:rsid w:val="004C08DB"/>
    <w:rsid w:val="004C0A80"/>
    <w:rsid w:val="004C111A"/>
    <w:rsid w:val="004D03E1"/>
    <w:rsid w:val="004D29A9"/>
    <w:rsid w:val="004D4802"/>
    <w:rsid w:val="004D50AD"/>
    <w:rsid w:val="004D777C"/>
    <w:rsid w:val="004E0D4F"/>
    <w:rsid w:val="004E6C1D"/>
    <w:rsid w:val="004E73A3"/>
    <w:rsid w:val="0050017E"/>
    <w:rsid w:val="00503820"/>
    <w:rsid w:val="00505153"/>
    <w:rsid w:val="005054C7"/>
    <w:rsid w:val="00507F81"/>
    <w:rsid w:val="005171E1"/>
    <w:rsid w:val="005172E9"/>
    <w:rsid w:val="00517B12"/>
    <w:rsid w:val="00524789"/>
    <w:rsid w:val="005251CB"/>
    <w:rsid w:val="00525E88"/>
    <w:rsid w:val="005439C9"/>
    <w:rsid w:val="00550BE5"/>
    <w:rsid w:val="00553CCB"/>
    <w:rsid w:val="00555E4B"/>
    <w:rsid w:val="00563DC7"/>
    <w:rsid w:val="00564029"/>
    <w:rsid w:val="00564D7B"/>
    <w:rsid w:val="0056527D"/>
    <w:rsid w:val="0056786B"/>
    <w:rsid w:val="0057138C"/>
    <w:rsid w:val="005803E5"/>
    <w:rsid w:val="00581330"/>
    <w:rsid w:val="005838C6"/>
    <w:rsid w:val="00584EDB"/>
    <w:rsid w:val="0058723E"/>
    <w:rsid w:val="00594821"/>
    <w:rsid w:val="00596357"/>
    <w:rsid w:val="005A5160"/>
    <w:rsid w:val="005B0164"/>
    <w:rsid w:val="005B328C"/>
    <w:rsid w:val="005B338B"/>
    <w:rsid w:val="005C131C"/>
    <w:rsid w:val="005C6A24"/>
    <w:rsid w:val="005C7D85"/>
    <w:rsid w:val="005E04CE"/>
    <w:rsid w:val="005E6CC9"/>
    <w:rsid w:val="00600083"/>
    <w:rsid w:val="00604363"/>
    <w:rsid w:val="00613326"/>
    <w:rsid w:val="00624212"/>
    <w:rsid w:val="006242A9"/>
    <w:rsid w:val="00624DCF"/>
    <w:rsid w:val="0062597F"/>
    <w:rsid w:val="00625FD8"/>
    <w:rsid w:val="0063342B"/>
    <w:rsid w:val="006356B1"/>
    <w:rsid w:val="00644D27"/>
    <w:rsid w:val="00646963"/>
    <w:rsid w:val="006640AE"/>
    <w:rsid w:val="00667628"/>
    <w:rsid w:val="00670041"/>
    <w:rsid w:val="00671FE2"/>
    <w:rsid w:val="00674CFA"/>
    <w:rsid w:val="00682DF5"/>
    <w:rsid w:val="00691007"/>
    <w:rsid w:val="00691388"/>
    <w:rsid w:val="00695634"/>
    <w:rsid w:val="006A105C"/>
    <w:rsid w:val="006A2903"/>
    <w:rsid w:val="006A544D"/>
    <w:rsid w:val="006C272A"/>
    <w:rsid w:val="006D239A"/>
    <w:rsid w:val="006D240D"/>
    <w:rsid w:val="006D27EB"/>
    <w:rsid w:val="006E2245"/>
    <w:rsid w:val="006E55B4"/>
    <w:rsid w:val="006E7E50"/>
    <w:rsid w:val="00700F3E"/>
    <w:rsid w:val="00701D8B"/>
    <w:rsid w:val="00704432"/>
    <w:rsid w:val="007051DF"/>
    <w:rsid w:val="00706CFA"/>
    <w:rsid w:val="00711E6E"/>
    <w:rsid w:val="0071788A"/>
    <w:rsid w:val="0072008B"/>
    <w:rsid w:val="00724C1A"/>
    <w:rsid w:val="00724DA4"/>
    <w:rsid w:val="00737121"/>
    <w:rsid w:val="00763912"/>
    <w:rsid w:val="00765873"/>
    <w:rsid w:val="00770537"/>
    <w:rsid w:val="00774E44"/>
    <w:rsid w:val="00785258"/>
    <w:rsid w:val="00791F02"/>
    <w:rsid w:val="0079324A"/>
    <w:rsid w:val="00794EEE"/>
    <w:rsid w:val="007A1353"/>
    <w:rsid w:val="007A48E6"/>
    <w:rsid w:val="007A635E"/>
    <w:rsid w:val="007C2C37"/>
    <w:rsid w:val="007C3E81"/>
    <w:rsid w:val="007C42AC"/>
    <w:rsid w:val="007C535B"/>
    <w:rsid w:val="007D3BEC"/>
    <w:rsid w:val="007D47C5"/>
    <w:rsid w:val="007D742F"/>
    <w:rsid w:val="007E0960"/>
    <w:rsid w:val="007E4E4F"/>
    <w:rsid w:val="007F04BF"/>
    <w:rsid w:val="007F177C"/>
    <w:rsid w:val="007F27F1"/>
    <w:rsid w:val="007F4D8C"/>
    <w:rsid w:val="007F5F65"/>
    <w:rsid w:val="00801502"/>
    <w:rsid w:val="008063E1"/>
    <w:rsid w:val="008068A2"/>
    <w:rsid w:val="008105A0"/>
    <w:rsid w:val="00816EC4"/>
    <w:rsid w:val="00825718"/>
    <w:rsid w:val="00836CA4"/>
    <w:rsid w:val="0085184F"/>
    <w:rsid w:val="00851B60"/>
    <w:rsid w:val="00852608"/>
    <w:rsid w:val="00861625"/>
    <w:rsid w:val="008617B5"/>
    <w:rsid w:val="00864A30"/>
    <w:rsid w:val="00870828"/>
    <w:rsid w:val="0088080B"/>
    <w:rsid w:val="00883CBB"/>
    <w:rsid w:val="00896C70"/>
    <w:rsid w:val="008A7E87"/>
    <w:rsid w:val="008B07D7"/>
    <w:rsid w:val="008B557F"/>
    <w:rsid w:val="008C1EA0"/>
    <w:rsid w:val="008C1FF2"/>
    <w:rsid w:val="008C2344"/>
    <w:rsid w:val="008C2B83"/>
    <w:rsid w:val="008C521F"/>
    <w:rsid w:val="008C5930"/>
    <w:rsid w:val="008D032D"/>
    <w:rsid w:val="008E6CF3"/>
    <w:rsid w:val="008E7FAF"/>
    <w:rsid w:val="008F018B"/>
    <w:rsid w:val="008F202C"/>
    <w:rsid w:val="008F5B43"/>
    <w:rsid w:val="008F5FDB"/>
    <w:rsid w:val="0090144F"/>
    <w:rsid w:val="009015E4"/>
    <w:rsid w:val="00902E68"/>
    <w:rsid w:val="009041F3"/>
    <w:rsid w:val="00911514"/>
    <w:rsid w:val="00912BC6"/>
    <w:rsid w:val="009151CE"/>
    <w:rsid w:val="00915969"/>
    <w:rsid w:val="009254B7"/>
    <w:rsid w:val="00930CEE"/>
    <w:rsid w:val="00941FFF"/>
    <w:rsid w:val="00955691"/>
    <w:rsid w:val="00961157"/>
    <w:rsid w:val="00961E94"/>
    <w:rsid w:val="00965C5B"/>
    <w:rsid w:val="0096684B"/>
    <w:rsid w:val="00974B68"/>
    <w:rsid w:val="00976E46"/>
    <w:rsid w:val="00982E07"/>
    <w:rsid w:val="009B3953"/>
    <w:rsid w:val="009B4243"/>
    <w:rsid w:val="009B4FB4"/>
    <w:rsid w:val="009B5539"/>
    <w:rsid w:val="009B65CA"/>
    <w:rsid w:val="009C0C39"/>
    <w:rsid w:val="009C518B"/>
    <w:rsid w:val="009D1805"/>
    <w:rsid w:val="009D4E42"/>
    <w:rsid w:val="009E1A09"/>
    <w:rsid w:val="009F1F40"/>
    <w:rsid w:val="00A02545"/>
    <w:rsid w:val="00A025E6"/>
    <w:rsid w:val="00A043E3"/>
    <w:rsid w:val="00A05555"/>
    <w:rsid w:val="00A06D89"/>
    <w:rsid w:val="00A119A3"/>
    <w:rsid w:val="00A318A7"/>
    <w:rsid w:val="00A35790"/>
    <w:rsid w:val="00A408C2"/>
    <w:rsid w:val="00A41967"/>
    <w:rsid w:val="00A41B5D"/>
    <w:rsid w:val="00A45A89"/>
    <w:rsid w:val="00A47F12"/>
    <w:rsid w:val="00A5106B"/>
    <w:rsid w:val="00A60F37"/>
    <w:rsid w:val="00A6393F"/>
    <w:rsid w:val="00A66DE2"/>
    <w:rsid w:val="00A70227"/>
    <w:rsid w:val="00A72DE4"/>
    <w:rsid w:val="00A8710E"/>
    <w:rsid w:val="00A93CB6"/>
    <w:rsid w:val="00AA3772"/>
    <w:rsid w:val="00AB058C"/>
    <w:rsid w:val="00AB106E"/>
    <w:rsid w:val="00AB2224"/>
    <w:rsid w:val="00AB63FB"/>
    <w:rsid w:val="00AC0A07"/>
    <w:rsid w:val="00AC36D6"/>
    <w:rsid w:val="00AC60FE"/>
    <w:rsid w:val="00AC77AD"/>
    <w:rsid w:val="00AD1E6F"/>
    <w:rsid w:val="00AD3214"/>
    <w:rsid w:val="00AE05D3"/>
    <w:rsid w:val="00AE355A"/>
    <w:rsid w:val="00AF4B2C"/>
    <w:rsid w:val="00AF7145"/>
    <w:rsid w:val="00B02D4A"/>
    <w:rsid w:val="00B03C90"/>
    <w:rsid w:val="00B07FEC"/>
    <w:rsid w:val="00B12C24"/>
    <w:rsid w:val="00B148DD"/>
    <w:rsid w:val="00B22ED9"/>
    <w:rsid w:val="00B23302"/>
    <w:rsid w:val="00B2472A"/>
    <w:rsid w:val="00B33C61"/>
    <w:rsid w:val="00B37EF0"/>
    <w:rsid w:val="00B40573"/>
    <w:rsid w:val="00B440B6"/>
    <w:rsid w:val="00B4433D"/>
    <w:rsid w:val="00B45E8A"/>
    <w:rsid w:val="00B567F6"/>
    <w:rsid w:val="00B56A0E"/>
    <w:rsid w:val="00B56DF3"/>
    <w:rsid w:val="00B57A5C"/>
    <w:rsid w:val="00B57B08"/>
    <w:rsid w:val="00B6185B"/>
    <w:rsid w:val="00B638EB"/>
    <w:rsid w:val="00B63DED"/>
    <w:rsid w:val="00B70B47"/>
    <w:rsid w:val="00B753E7"/>
    <w:rsid w:val="00B768A0"/>
    <w:rsid w:val="00B86AF3"/>
    <w:rsid w:val="00B9309B"/>
    <w:rsid w:val="00B954E6"/>
    <w:rsid w:val="00BA1F40"/>
    <w:rsid w:val="00BA2A22"/>
    <w:rsid w:val="00BA4820"/>
    <w:rsid w:val="00BB05FA"/>
    <w:rsid w:val="00BB5B10"/>
    <w:rsid w:val="00BC2750"/>
    <w:rsid w:val="00BC56D6"/>
    <w:rsid w:val="00BC7026"/>
    <w:rsid w:val="00BD6D83"/>
    <w:rsid w:val="00BE412A"/>
    <w:rsid w:val="00BE44E8"/>
    <w:rsid w:val="00BF1775"/>
    <w:rsid w:val="00BF201D"/>
    <w:rsid w:val="00C0490B"/>
    <w:rsid w:val="00C07904"/>
    <w:rsid w:val="00C108F4"/>
    <w:rsid w:val="00C121AF"/>
    <w:rsid w:val="00C14C80"/>
    <w:rsid w:val="00C2243D"/>
    <w:rsid w:val="00C2358D"/>
    <w:rsid w:val="00C321BD"/>
    <w:rsid w:val="00C355A5"/>
    <w:rsid w:val="00C4251D"/>
    <w:rsid w:val="00C433DC"/>
    <w:rsid w:val="00C43B64"/>
    <w:rsid w:val="00C503B2"/>
    <w:rsid w:val="00C53F37"/>
    <w:rsid w:val="00C5499A"/>
    <w:rsid w:val="00C5581D"/>
    <w:rsid w:val="00C62A0F"/>
    <w:rsid w:val="00C678A6"/>
    <w:rsid w:val="00C8123A"/>
    <w:rsid w:val="00C82862"/>
    <w:rsid w:val="00C84E4D"/>
    <w:rsid w:val="00C90DE9"/>
    <w:rsid w:val="00C94917"/>
    <w:rsid w:val="00CA263D"/>
    <w:rsid w:val="00CA2FD0"/>
    <w:rsid w:val="00CA69B9"/>
    <w:rsid w:val="00CB2663"/>
    <w:rsid w:val="00CB626D"/>
    <w:rsid w:val="00CD310E"/>
    <w:rsid w:val="00CD5181"/>
    <w:rsid w:val="00CD7485"/>
    <w:rsid w:val="00CE2360"/>
    <w:rsid w:val="00CE236C"/>
    <w:rsid w:val="00CF0047"/>
    <w:rsid w:val="00CF10A3"/>
    <w:rsid w:val="00CF1FBC"/>
    <w:rsid w:val="00D02A47"/>
    <w:rsid w:val="00D05CEC"/>
    <w:rsid w:val="00D1605C"/>
    <w:rsid w:val="00D166C9"/>
    <w:rsid w:val="00D22895"/>
    <w:rsid w:val="00D22EC8"/>
    <w:rsid w:val="00D3404A"/>
    <w:rsid w:val="00D4354E"/>
    <w:rsid w:val="00D43F69"/>
    <w:rsid w:val="00D50F79"/>
    <w:rsid w:val="00D518F9"/>
    <w:rsid w:val="00D54F4C"/>
    <w:rsid w:val="00D55C10"/>
    <w:rsid w:val="00D65168"/>
    <w:rsid w:val="00D66722"/>
    <w:rsid w:val="00D73957"/>
    <w:rsid w:val="00D75F7F"/>
    <w:rsid w:val="00D8395C"/>
    <w:rsid w:val="00D84F05"/>
    <w:rsid w:val="00D903E7"/>
    <w:rsid w:val="00D910AA"/>
    <w:rsid w:val="00D95EE0"/>
    <w:rsid w:val="00D963AE"/>
    <w:rsid w:val="00DB4CE9"/>
    <w:rsid w:val="00DC28E6"/>
    <w:rsid w:val="00DC4019"/>
    <w:rsid w:val="00DC7537"/>
    <w:rsid w:val="00DC79E8"/>
    <w:rsid w:val="00DD55F0"/>
    <w:rsid w:val="00DD7BB2"/>
    <w:rsid w:val="00DE1B8E"/>
    <w:rsid w:val="00DF00FA"/>
    <w:rsid w:val="00DF3A6F"/>
    <w:rsid w:val="00DF57D8"/>
    <w:rsid w:val="00DF6F6D"/>
    <w:rsid w:val="00E032C5"/>
    <w:rsid w:val="00E15E28"/>
    <w:rsid w:val="00E24C6A"/>
    <w:rsid w:val="00E25811"/>
    <w:rsid w:val="00E268C2"/>
    <w:rsid w:val="00E32F85"/>
    <w:rsid w:val="00E36FD8"/>
    <w:rsid w:val="00E37380"/>
    <w:rsid w:val="00E419AE"/>
    <w:rsid w:val="00E42A58"/>
    <w:rsid w:val="00E44A72"/>
    <w:rsid w:val="00E44FD7"/>
    <w:rsid w:val="00E465C4"/>
    <w:rsid w:val="00E63F64"/>
    <w:rsid w:val="00E70860"/>
    <w:rsid w:val="00E71B6C"/>
    <w:rsid w:val="00E74623"/>
    <w:rsid w:val="00E80E3D"/>
    <w:rsid w:val="00E86D42"/>
    <w:rsid w:val="00E870B8"/>
    <w:rsid w:val="00EA1019"/>
    <w:rsid w:val="00EA1D89"/>
    <w:rsid w:val="00EA2C1C"/>
    <w:rsid w:val="00EA3B29"/>
    <w:rsid w:val="00EB7421"/>
    <w:rsid w:val="00EC36F5"/>
    <w:rsid w:val="00EC5A4D"/>
    <w:rsid w:val="00ED0DEA"/>
    <w:rsid w:val="00ED3126"/>
    <w:rsid w:val="00ED73C4"/>
    <w:rsid w:val="00EF0074"/>
    <w:rsid w:val="00EF750F"/>
    <w:rsid w:val="00F028F3"/>
    <w:rsid w:val="00F0783F"/>
    <w:rsid w:val="00F20B48"/>
    <w:rsid w:val="00F258BA"/>
    <w:rsid w:val="00F27E9C"/>
    <w:rsid w:val="00F41F41"/>
    <w:rsid w:val="00F46918"/>
    <w:rsid w:val="00F46DDE"/>
    <w:rsid w:val="00F5019F"/>
    <w:rsid w:val="00F53562"/>
    <w:rsid w:val="00F53A7A"/>
    <w:rsid w:val="00F655ED"/>
    <w:rsid w:val="00F7033C"/>
    <w:rsid w:val="00F716D4"/>
    <w:rsid w:val="00F77AC0"/>
    <w:rsid w:val="00F77B90"/>
    <w:rsid w:val="00F81A5D"/>
    <w:rsid w:val="00F92923"/>
    <w:rsid w:val="00F96D0D"/>
    <w:rsid w:val="00F976AD"/>
    <w:rsid w:val="00FA5F34"/>
    <w:rsid w:val="00FA6461"/>
    <w:rsid w:val="00FB2A88"/>
    <w:rsid w:val="00FD0E5E"/>
    <w:rsid w:val="00FE038F"/>
    <w:rsid w:val="00FF69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503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503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5854">
      <w:bodyDiv w:val="1"/>
      <w:marLeft w:val="0"/>
      <w:marRight w:val="0"/>
      <w:marTop w:val="0"/>
      <w:marBottom w:val="0"/>
      <w:divBdr>
        <w:top w:val="none" w:sz="0" w:space="0" w:color="auto"/>
        <w:left w:val="none" w:sz="0" w:space="0" w:color="auto"/>
        <w:bottom w:val="none" w:sz="0" w:space="0" w:color="auto"/>
        <w:right w:val="none" w:sz="0" w:space="0" w:color="auto"/>
      </w:divBdr>
    </w:div>
    <w:div w:id="30083638">
      <w:bodyDiv w:val="1"/>
      <w:marLeft w:val="0"/>
      <w:marRight w:val="0"/>
      <w:marTop w:val="0"/>
      <w:marBottom w:val="0"/>
      <w:divBdr>
        <w:top w:val="none" w:sz="0" w:space="0" w:color="auto"/>
        <w:left w:val="none" w:sz="0" w:space="0" w:color="auto"/>
        <w:bottom w:val="none" w:sz="0" w:space="0" w:color="auto"/>
        <w:right w:val="none" w:sz="0" w:space="0" w:color="auto"/>
      </w:divBdr>
    </w:div>
    <w:div w:id="53893503">
      <w:bodyDiv w:val="1"/>
      <w:marLeft w:val="0"/>
      <w:marRight w:val="0"/>
      <w:marTop w:val="0"/>
      <w:marBottom w:val="0"/>
      <w:divBdr>
        <w:top w:val="none" w:sz="0" w:space="0" w:color="auto"/>
        <w:left w:val="none" w:sz="0" w:space="0" w:color="auto"/>
        <w:bottom w:val="none" w:sz="0" w:space="0" w:color="auto"/>
        <w:right w:val="none" w:sz="0" w:space="0" w:color="auto"/>
      </w:divBdr>
    </w:div>
    <w:div w:id="63140862">
      <w:bodyDiv w:val="1"/>
      <w:marLeft w:val="0"/>
      <w:marRight w:val="0"/>
      <w:marTop w:val="0"/>
      <w:marBottom w:val="0"/>
      <w:divBdr>
        <w:top w:val="none" w:sz="0" w:space="0" w:color="auto"/>
        <w:left w:val="none" w:sz="0" w:space="0" w:color="auto"/>
        <w:bottom w:val="none" w:sz="0" w:space="0" w:color="auto"/>
        <w:right w:val="none" w:sz="0" w:space="0" w:color="auto"/>
      </w:divBdr>
    </w:div>
    <w:div w:id="81463295">
      <w:bodyDiv w:val="1"/>
      <w:marLeft w:val="0"/>
      <w:marRight w:val="0"/>
      <w:marTop w:val="0"/>
      <w:marBottom w:val="0"/>
      <w:divBdr>
        <w:top w:val="none" w:sz="0" w:space="0" w:color="auto"/>
        <w:left w:val="none" w:sz="0" w:space="0" w:color="auto"/>
        <w:bottom w:val="none" w:sz="0" w:space="0" w:color="auto"/>
        <w:right w:val="none" w:sz="0" w:space="0" w:color="auto"/>
      </w:divBdr>
    </w:div>
    <w:div w:id="167915747">
      <w:bodyDiv w:val="1"/>
      <w:marLeft w:val="0"/>
      <w:marRight w:val="0"/>
      <w:marTop w:val="0"/>
      <w:marBottom w:val="0"/>
      <w:divBdr>
        <w:top w:val="none" w:sz="0" w:space="0" w:color="auto"/>
        <w:left w:val="none" w:sz="0" w:space="0" w:color="auto"/>
        <w:bottom w:val="none" w:sz="0" w:space="0" w:color="auto"/>
        <w:right w:val="none" w:sz="0" w:space="0" w:color="auto"/>
      </w:divBdr>
    </w:div>
    <w:div w:id="205484604">
      <w:bodyDiv w:val="1"/>
      <w:marLeft w:val="0"/>
      <w:marRight w:val="0"/>
      <w:marTop w:val="0"/>
      <w:marBottom w:val="0"/>
      <w:divBdr>
        <w:top w:val="none" w:sz="0" w:space="0" w:color="auto"/>
        <w:left w:val="none" w:sz="0" w:space="0" w:color="auto"/>
        <w:bottom w:val="none" w:sz="0" w:space="0" w:color="auto"/>
        <w:right w:val="none" w:sz="0" w:space="0" w:color="auto"/>
      </w:divBdr>
    </w:div>
    <w:div w:id="287593599">
      <w:bodyDiv w:val="1"/>
      <w:marLeft w:val="0"/>
      <w:marRight w:val="0"/>
      <w:marTop w:val="0"/>
      <w:marBottom w:val="0"/>
      <w:divBdr>
        <w:top w:val="none" w:sz="0" w:space="0" w:color="auto"/>
        <w:left w:val="none" w:sz="0" w:space="0" w:color="auto"/>
        <w:bottom w:val="none" w:sz="0" w:space="0" w:color="auto"/>
        <w:right w:val="none" w:sz="0" w:space="0" w:color="auto"/>
      </w:divBdr>
    </w:div>
    <w:div w:id="339770877">
      <w:bodyDiv w:val="1"/>
      <w:marLeft w:val="0"/>
      <w:marRight w:val="0"/>
      <w:marTop w:val="0"/>
      <w:marBottom w:val="0"/>
      <w:divBdr>
        <w:top w:val="none" w:sz="0" w:space="0" w:color="auto"/>
        <w:left w:val="none" w:sz="0" w:space="0" w:color="auto"/>
        <w:bottom w:val="none" w:sz="0" w:space="0" w:color="auto"/>
        <w:right w:val="none" w:sz="0" w:space="0" w:color="auto"/>
      </w:divBdr>
    </w:div>
    <w:div w:id="342705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289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160684">
      <w:bodyDiv w:val="1"/>
      <w:marLeft w:val="0"/>
      <w:marRight w:val="0"/>
      <w:marTop w:val="0"/>
      <w:marBottom w:val="0"/>
      <w:divBdr>
        <w:top w:val="none" w:sz="0" w:space="0" w:color="auto"/>
        <w:left w:val="none" w:sz="0" w:space="0" w:color="auto"/>
        <w:bottom w:val="none" w:sz="0" w:space="0" w:color="auto"/>
        <w:right w:val="none" w:sz="0" w:space="0" w:color="auto"/>
      </w:divBdr>
    </w:div>
    <w:div w:id="569194848">
      <w:bodyDiv w:val="1"/>
      <w:marLeft w:val="0"/>
      <w:marRight w:val="0"/>
      <w:marTop w:val="0"/>
      <w:marBottom w:val="0"/>
      <w:divBdr>
        <w:top w:val="none" w:sz="0" w:space="0" w:color="auto"/>
        <w:left w:val="none" w:sz="0" w:space="0" w:color="auto"/>
        <w:bottom w:val="none" w:sz="0" w:space="0" w:color="auto"/>
        <w:right w:val="none" w:sz="0" w:space="0" w:color="auto"/>
      </w:divBdr>
    </w:div>
    <w:div w:id="597366938">
      <w:bodyDiv w:val="1"/>
      <w:marLeft w:val="0"/>
      <w:marRight w:val="0"/>
      <w:marTop w:val="0"/>
      <w:marBottom w:val="0"/>
      <w:divBdr>
        <w:top w:val="none" w:sz="0" w:space="0" w:color="auto"/>
        <w:left w:val="none" w:sz="0" w:space="0" w:color="auto"/>
        <w:bottom w:val="none" w:sz="0" w:space="0" w:color="auto"/>
        <w:right w:val="none" w:sz="0" w:space="0" w:color="auto"/>
      </w:divBdr>
    </w:div>
    <w:div w:id="640231303">
      <w:bodyDiv w:val="1"/>
      <w:marLeft w:val="0"/>
      <w:marRight w:val="0"/>
      <w:marTop w:val="0"/>
      <w:marBottom w:val="0"/>
      <w:divBdr>
        <w:top w:val="none" w:sz="0" w:space="0" w:color="auto"/>
        <w:left w:val="none" w:sz="0" w:space="0" w:color="auto"/>
        <w:bottom w:val="none" w:sz="0" w:space="0" w:color="auto"/>
        <w:right w:val="none" w:sz="0" w:space="0" w:color="auto"/>
      </w:divBdr>
    </w:div>
    <w:div w:id="717247736">
      <w:bodyDiv w:val="1"/>
      <w:marLeft w:val="0"/>
      <w:marRight w:val="0"/>
      <w:marTop w:val="0"/>
      <w:marBottom w:val="0"/>
      <w:divBdr>
        <w:top w:val="none" w:sz="0" w:space="0" w:color="auto"/>
        <w:left w:val="none" w:sz="0" w:space="0" w:color="auto"/>
        <w:bottom w:val="none" w:sz="0" w:space="0" w:color="auto"/>
        <w:right w:val="none" w:sz="0" w:space="0" w:color="auto"/>
      </w:divBdr>
    </w:div>
    <w:div w:id="813135968">
      <w:bodyDiv w:val="1"/>
      <w:marLeft w:val="0"/>
      <w:marRight w:val="0"/>
      <w:marTop w:val="0"/>
      <w:marBottom w:val="0"/>
      <w:divBdr>
        <w:top w:val="none" w:sz="0" w:space="0" w:color="auto"/>
        <w:left w:val="none" w:sz="0" w:space="0" w:color="auto"/>
        <w:bottom w:val="none" w:sz="0" w:space="0" w:color="auto"/>
        <w:right w:val="none" w:sz="0" w:space="0" w:color="auto"/>
      </w:divBdr>
    </w:div>
    <w:div w:id="856311403">
      <w:bodyDiv w:val="1"/>
      <w:marLeft w:val="0"/>
      <w:marRight w:val="0"/>
      <w:marTop w:val="0"/>
      <w:marBottom w:val="0"/>
      <w:divBdr>
        <w:top w:val="none" w:sz="0" w:space="0" w:color="auto"/>
        <w:left w:val="none" w:sz="0" w:space="0" w:color="auto"/>
        <w:bottom w:val="none" w:sz="0" w:space="0" w:color="auto"/>
        <w:right w:val="none" w:sz="0" w:space="0" w:color="auto"/>
      </w:divBdr>
    </w:div>
    <w:div w:id="878198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59827">
      <w:bodyDiv w:val="1"/>
      <w:marLeft w:val="0"/>
      <w:marRight w:val="0"/>
      <w:marTop w:val="0"/>
      <w:marBottom w:val="0"/>
      <w:divBdr>
        <w:top w:val="none" w:sz="0" w:space="0" w:color="auto"/>
        <w:left w:val="none" w:sz="0" w:space="0" w:color="auto"/>
        <w:bottom w:val="none" w:sz="0" w:space="0" w:color="auto"/>
        <w:right w:val="none" w:sz="0" w:space="0" w:color="auto"/>
      </w:divBdr>
    </w:div>
    <w:div w:id="1074356831">
      <w:bodyDiv w:val="1"/>
      <w:marLeft w:val="0"/>
      <w:marRight w:val="0"/>
      <w:marTop w:val="0"/>
      <w:marBottom w:val="0"/>
      <w:divBdr>
        <w:top w:val="none" w:sz="0" w:space="0" w:color="auto"/>
        <w:left w:val="none" w:sz="0" w:space="0" w:color="auto"/>
        <w:bottom w:val="none" w:sz="0" w:space="0" w:color="auto"/>
        <w:right w:val="none" w:sz="0" w:space="0" w:color="auto"/>
      </w:divBdr>
    </w:div>
    <w:div w:id="1077367361">
      <w:bodyDiv w:val="1"/>
      <w:marLeft w:val="0"/>
      <w:marRight w:val="0"/>
      <w:marTop w:val="0"/>
      <w:marBottom w:val="0"/>
      <w:divBdr>
        <w:top w:val="none" w:sz="0" w:space="0" w:color="auto"/>
        <w:left w:val="none" w:sz="0" w:space="0" w:color="auto"/>
        <w:bottom w:val="none" w:sz="0" w:space="0" w:color="auto"/>
        <w:right w:val="none" w:sz="0" w:space="0" w:color="auto"/>
      </w:divBdr>
    </w:div>
    <w:div w:id="116898587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67335">
      <w:bodyDiv w:val="1"/>
      <w:marLeft w:val="0"/>
      <w:marRight w:val="0"/>
      <w:marTop w:val="0"/>
      <w:marBottom w:val="0"/>
      <w:divBdr>
        <w:top w:val="none" w:sz="0" w:space="0" w:color="auto"/>
        <w:left w:val="none" w:sz="0" w:space="0" w:color="auto"/>
        <w:bottom w:val="none" w:sz="0" w:space="0" w:color="auto"/>
        <w:right w:val="none" w:sz="0" w:space="0" w:color="auto"/>
      </w:divBdr>
    </w:div>
    <w:div w:id="120837276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355146">
      <w:bodyDiv w:val="1"/>
      <w:marLeft w:val="0"/>
      <w:marRight w:val="0"/>
      <w:marTop w:val="0"/>
      <w:marBottom w:val="0"/>
      <w:divBdr>
        <w:top w:val="none" w:sz="0" w:space="0" w:color="auto"/>
        <w:left w:val="none" w:sz="0" w:space="0" w:color="auto"/>
        <w:bottom w:val="none" w:sz="0" w:space="0" w:color="auto"/>
        <w:right w:val="none" w:sz="0" w:space="0" w:color="auto"/>
      </w:divBdr>
    </w:div>
    <w:div w:id="136826082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9057200">
      <w:bodyDiv w:val="1"/>
      <w:marLeft w:val="0"/>
      <w:marRight w:val="0"/>
      <w:marTop w:val="0"/>
      <w:marBottom w:val="0"/>
      <w:divBdr>
        <w:top w:val="none" w:sz="0" w:space="0" w:color="auto"/>
        <w:left w:val="none" w:sz="0" w:space="0" w:color="auto"/>
        <w:bottom w:val="none" w:sz="0" w:space="0" w:color="auto"/>
        <w:right w:val="none" w:sz="0" w:space="0" w:color="auto"/>
      </w:divBdr>
    </w:div>
    <w:div w:id="1555004604">
      <w:bodyDiv w:val="1"/>
      <w:marLeft w:val="0"/>
      <w:marRight w:val="0"/>
      <w:marTop w:val="0"/>
      <w:marBottom w:val="0"/>
      <w:divBdr>
        <w:top w:val="none" w:sz="0" w:space="0" w:color="auto"/>
        <w:left w:val="none" w:sz="0" w:space="0" w:color="auto"/>
        <w:bottom w:val="none" w:sz="0" w:space="0" w:color="auto"/>
        <w:right w:val="none" w:sz="0" w:space="0" w:color="auto"/>
      </w:divBdr>
    </w:div>
    <w:div w:id="1555462167">
      <w:bodyDiv w:val="1"/>
      <w:marLeft w:val="0"/>
      <w:marRight w:val="0"/>
      <w:marTop w:val="0"/>
      <w:marBottom w:val="0"/>
      <w:divBdr>
        <w:top w:val="none" w:sz="0" w:space="0" w:color="auto"/>
        <w:left w:val="none" w:sz="0" w:space="0" w:color="auto"/>
        <w:bottom w:val="none" w:sz="0" w:space="0" w:color="auto"/>
        <w:right w:val="none" w:sz="0" w:space="0" w:color="auto"/>
      </w:divBdr>
    </w:div>
    <w:div w:id="1594899115">
      <w:bodyDiv w:val="1"/>
      <w:marLeft w:val="0"/>
      <w:marRight w:val="0"/>
      <w:marTop w:val="0"/>
      <w:marBottom w:val="0"/>
      <w:divBdr>
        <w:top w:val="none" w:sz="0" w:space="0" w:color="auto"/>
        <w:left w:val="none" w:sz="0" w:space="0" w:color="auto"/>
        <w:bottom w:val="none" w:sz="0" w:space="0" w:color="auto"/>
        <w:right w:val="none" w:sz="0" w:space="0" w:color="auto"/>
      </w:divBdr>
    </w:div>
    <w:div w:id="1604266919">
      <w:bodyDiv w:val="1"/>
      <w:marLeft w:val="0"/>
      <w:marRight w:val="0"/>
      <w:marTop w:val="0"/>
      <w:marBottom w:val="0"/>
      <w:divBdr>
        <w:top w:val="none" w:sz="0" w:space="0" w:color="auto"/>
        <w:left w:val="none" w:sz="0" w:space="0" w:color="auto"/>
        <w:bottom w:val="none" w:sz="0" w:space="0" w:color="auto"/>
        <w:right w:val="none" w:sz="0" w:space="0" w:color="auto"/>
      </w:divBdr>
    </w:div>
    <w:div w:id="1693799594">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856260514">
      <w:bodyDiv w:val="1"/>
      <w:marLeft w:val="0"/>
      <w:marRight w:val="0"/>
      <w:marTop w:val="0"/>
      <w:marBottom w:val="0"/>
      <w:divBdr>
        <w:top w:val="none" w:sz="0" w:space="0" w:color="auto"/>
        <w:left w:val="none" w:sz="0" w:space="0" w:color="auto"/>
        <w:bottom w:val="none" w:sz="0" w:space="0" w:color="auto"/>
        <w:right w:val="none" w:sz="0" w:space="0" w:color="auto"/>
      </w:divBdr>
    </w:div>
    <w:div w:id="1858420427">
      <w:bodyDiv w:val="1"/>
      <w:marLeft w:val="0"/>
      <w:marRight w:val="0"/>
      <w:marTop w:val="0"/>
      <w:marBottom w:val="0"/>
      <w:divBdr>
        <w:top w:val="none" w:sz="0" w:space="0" w:color="auto"/>
        <w:left w:val="none" w:sz="0" w:space="0" w:color="auto"/>
        <w:bottom w:val="none" w:sz="0" w:space="0" w:color="auto"/>
        <w:right w:val="none" w:sz="0" w:space="0" w:color="auto"/>
      </w:divBdr>
    </w:div>
    <w:div w:id="1982029362">
      <w:bodyDiv w:val="1"/>
      <w:marLeft w:val="0"/>
      <w:marRight w:val="0"/>
      <w:marTop w:val="0"/>
      <w:marBottom w:val="0"/>
      <w:divBdr>
        <w:top w:val="none" w:sz="0" w:space="0" w:color="auto"/>
        <w:left w:val="none" w:sz="0" w:space="0" w:color="auto"/>
        <w:bottom w:val="none" w:sz="0" w:space="0" w:color="auto"/>
        <w:right w:val="none" w:sz="0" w:space="0" w:color="auto"/>
      </w:divBdr>
    </w:div>
    <w:div w:id="2023165400">
      <w:bodyDiv w:val="1"/>
      <w:marLeft w:val="0"/>
      <w:marRight w:val="0"/>
      <w:marTop w:val="0"/>
      <w:marBottom w:val="0"/>
      <w:divBdr>
        <w:top w:val="none" w:sz="0" w:space="0" w:color="auto"/>
        <w:left w:val="none" w:sz="0" w:space="0" w:color="auto"/>
        <w:bottom w:val="none" w:sz="0" w:space="0" w:color="auto"/>
        <w:right w:val="none" w:sz="0" w:space="0" w:color="auto"/>
      </w:divBdr>
    </w:div>
    <w:div w:id="20621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277BB-4F93-4C2C-8C52-EB993D7C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Fundamentals Exam</vt:lpstr>
    </vt:vector>
  </TitlesOfParts>
  <Company>Software University</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Exam</dc:title>
  <dc:subject>Programming Fundamentals</dc:subject>
  <dc:creator>Software University Foundation</dc:creator>
  <cp:keywords>softuni, Python fundamentals, exam</cp:keywords>
  <dc:description>Python Fundamentals Course @ SoftUni - https://softuni.bg/opencourses/python-fundamentals</dc:description>
  <cp:lastModifiedBy>Valentin</cp:lastModifiedBy>
  <cp:revision>2</cp:revision>
  <cp:lastPrinted>2015-10-26T22:35:00Z</cp:lastPrinted>
  <dcterms:created xsi:type="dcterms:W3CDTF">2019-03-11T22:11:00Z</dcterms:created>
  <dcterms:modified xsi:type="dcterms:W3CDTF">2019-03-11T22:11:00Z</dcterms:modified>
  <cp:category>programming, education, software engineering, software development</cp:category>
</cp:coreProperties>
</file>