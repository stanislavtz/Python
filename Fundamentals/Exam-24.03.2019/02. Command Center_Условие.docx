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5B99138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F47FC3">
        <w:t>Command Center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7AB57411" w14:textId="2DE152E2" w:rsidR="003C1B52" w:rsidRPr="003C1B52" w:rsidRDefault="003C1B52" w:rsidP="00F47FC3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We </w:t>
      </w:r>
      <w:r w:rsidR="00F47FC3">
        <w:rPr>
          <w:rFonts w:eastAsiaTheme="minorHAnsi" w:cstheme="minorBidi"/>
          <w:b w:val="0"/>
          <w:bCs w:val="0"/>
          <w:color w:val="auto"/>
          <w:sz w:val="22"/>
          <w:szCs w:val="22"/>
        </w:rPr>
        <w:t>are going to receive a list of integers from console. After that we will start receive some of the following commands in format:</w:t>
      </w:r>
    </w:p>
    <w:p w14:paraId="27792D39" w14:textId="16823EA9" w:rsidR="003C1B52" w:rsidRPr="003C1B52" w:rsidRDefault="00F47FC3" w:rsidP="003C1B5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swap {index1} {index2}</w:t>
      </w:r>
    </w:p>
    <w:p w14:paraId="732509B2" w14:textId="49DF69BF" w:rsidR="00F47FC3" w:rsidRDefault="00924F48" w:rsidP="00F47FC3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enume</w:t>
      </w:r>
      <w:r w:rsidR="00F47FC3" w:rsidRPr="00F47FC3">
        <w:rPr>
          <w:b/>
        </w:rPr>
        <w:t>rate_list</w:t>
      </w:r>
    </w:p>
    <w:p w14:paraId="244DAA5B" w14:textId="4151EEA8" w:rsidR="003C1B52" w:rsidRPr="003C1B52" w:rsidRDefault="00F47FC3" w:rsidP="00F47FC3">
      <w:pPr>
        <w:pStyle w:val="ListParagraph"/>
        <w:numPr>
          <w:ilvl w:val="0"/>
          <w:numId w:val="22"/>
        </w:numPr>
        <w:rPr>
          <w:b/>
        </w:rPr>
      </w:pPr>
      <w:r w:rsidRPr="00F47FC3">
        <w:rPr>
          <w:b/>
        </w:rPr>
        <w:t>max</w:t>
      </w:r>
    </w:p>
    <w:p w14:paraId="132FE2E6" w14:textId="77777777" w:rsidR="00F47FC3" w:rsidRDefault="00F47FC3" w:rsidP="003C1B5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min</w:t>
      </w:r>
    </w:p>
    <w:p w14:paraId="19EF0D02" w14:textId="61E0F638" w:rsidR="003C1B52" w:rsidRPr="00F47FC3" w:rsidRDefault="00F47FC3" w:rsidP="00F47FC3">
      <w:pPr>
        <w:pStyle w:val="ListParagraph"/>
        <w:numPr>
          <w:ilvl w:val="0"/>
          <w:numId w:val="22"/>
        </w:numPr>
        <w:rPr>
          <w:b/>
        </w:rPr>
      </w:pPr>
      <w:r w:rsidRPr="00F47FC3">
        <w:rPr>
          <w:b/>
        </w:rPr>
        <w:t xml:space="preserve">get_divisible by </w:t>
      </w:r>
      <w:r>
        <w:rPr>
          <w:b/>
        </w:rPr>
        <w:t>{number}</w:t>
      </w:r>
    </w:p>
    <w:p w14:paraId="1FF978AB" w14:textId="77777777" w:rsidR="003C1B52" w:rsidRPr="003C1B52" w:rsidRDefault="003C1B52" w:rsidP="003C1B52">
      <w:pPr>
        <w:rPr>
          <w:b/>
        </w:rPr>
      </w:pPr>
    </w:p>
    <w:p w14:paraId="7B1B0C7D" w14:textId="77777777" w:rsidR="00F47FC3" w:rsidRDefault="003C1B52" w:rsidP="00F47FC3">
      <w:r w:rsidRPr="003C1B52">
        <w:t xml:space="preserve">*If you receive command </w:t>
      </w:r>
      <w:r w:rsidRPr="003C1B52">
        <w:rPr>
          <w:b/>
        </w:rPr>
        <w:t>'</w:t>
      </w:r>
      <w:r w:rsidR="00F47FC3">
        <w:rPr>
          <w:b/>
        </w:rPr>
        <w:t>swap</w:t>
      </w:r>
      <w:r w:rsidRPr="003C1B52">
        <w:t xml:space="preserve">' you should check if </w:t>
      </w:r>
      <w:r w:rsidR="00F47FC3">
        <w:t xml:space="preserve">the indexes are valid. A valid index is index which is 0 or higher and is less than list length. </w:t>
      </w:r>
    </w:p>
    <w:p w14:paraId="620CB916" w14:textId="5E7FE473" w:rsidR="008A63B7" w:rsidRDefault="00F47FC3" w:rsidP="00F47FC3">
      <w:r>
        <w:t xml:space="preserve">    -   If one of the indexes is </w:t>
      </w:r>
      <w:r w:rsidRPr="00F47FC3">
        <w:rPr>
          <w:b/>
        </w:rPr>
        <w:t>not</w:t>
      </w:r>
      <w:r>
        <w:t xml:space="preserve"> valid just </w:t>
      </w:r>
      <w:r w:rsidRPr="00F47FC3">
        <w:rPr>
          <w:b/>
        </w:rPr>
        <w:t>print the list without changing it</w:t>
      </w:r>
    </w:p>
    <w:p w14:paraId="0D4B32AF" w14:textId="269C8EF7" w:rsidR="00F47FC3" w:rsidRDefault="00F47FC3" w:rsidP="00F47FC3">
      <w:pPr>
        <w:rPr>
          <w:b/>
        </w:rPr>
      </w:pPr>
      <w:r>
        <w:t xml:space="preserve">    -   If </w:t>
      </w:r>
      <w:r w:rsidRPr="00F47FC3">
        <w:rPr>
          <w:b/>
        </w:rPr>
        <w:t>both</w:t>
      </w:r>
      <w:r>
        <w:t xml:space="preserve"> indexes </w:t>
      </w:r>
      <w:r w:rsidRPr="00F47FC3">
        <w:rPr>
          <w:b/>
        </w:rPr>
        <w:t>are</w:t>
      </w:r>
      <w:r>
        <w:t xml:space="preserve"> valid </w:t>
      </w:r>
      <w:r w:rsidRPr="00F47FC3">
        <w:rPr>
          <w:b/>
        </w:rPr>
        <w:t>swap the two elements on these indexes</w:t>
      </w:r>
    </w:p>
    <w:p w14:paraId="5F255466" w14:textId="77777777" w:rsidR="00F47FC3" w:rsidRDefault="00F47FC3" w:rsidP="00F47FC3"/>
    <w:p w14:paraId="26095305" w14:textId="34AF497C" w:rsidR="003C1B52" w:rsidRDefault="003C1B52" w:rsidP="003C1B52">
      <w:r w:rsidRPr="008A63B7">
        <w:rPr>
          <w:b/>
        </w:rPr>
        <w:t>*</w:t>
      </w:r>
      <w:r w:rsidRPr="003C1B52">
        <w:t xml:space="preserve">If you receive </w:t>
      </w:r>
      <w:r w:rsidR="008A63B7">
        <w:t>‘</w:t>
      </w:r>
      <w:r w:rsidR="00924F48">
        <w:t>enumerate_list</w:t>
      </w:r>
      <w:r w:rsidR="008A63B7">
        <w:rPr>
          <w:b/>
        </w:rPr>
        <w:t>’</w:t>
      </w:r>
      <w:r w:rsidRPr="003C1B52">
        <w:t xml:space="preserve"> you should</w:t>
      </w:r>
      <w:r w:rsidR="00F53C83">
        <w:t xml:space="preserve"> </w:t>
      </w:r>
      <w:r w:rsidR="00F53C83">
        <w:rPr>
          <w:b/>
        </w:rPr>
        <w:t xml:space="preserve">enumerate </w:t>
      </w:r>
      <w:r w:rsidR="00F53C83">
        <w:t>the list and print it in the following format:</w:t>
      </w:r>
    </w:p>
    <w:p w14:paraId="43A2F1DD" w14:textId="50CE64D2" w:rsidR="00F53C83" w:rsidRDefault="00F53C83" w:rsidP="003C1B52">
      <w:r>
        <w:tab/>
        <w:t>[(0, {list[0]}), (1, list[1]), (2, list[2]), (3, list[3]</w:t>
      </w:r>
      <w:r w:rsidRPr="00F53C83">
        <w:t>)]</w:t>
      </w:r>
    </w:p>
    <w:p w14:paraId="18FE9CB1" w14:textId="544FF7E2" w:rsidR="00F53C83" w:rsidRDefault="00F53C83" w:rsidP="00F53C83">
      <w:pPr>
        <w:ind w:firstLine="720"/>
        <w:rPr>
          <w:b/>
          <w:i/>
        </w:rPr>
      </w:pPr>
      <w:r>
        <w:rPr>
          <w:b/>
          <w:i/>
        </w:rPr>
        <w:t>Where {list[n]} is the element corresponding to the given index (starting from zero)</w:t>
      </w:r>
    </w:p>
    <w:p w14:paraId="1AE56AB3" w14:textId="2E66829B" w:rsidR="00F53C83" w:rsidRDefault="00F53C83" w:rsidP="00F53C83">
      <w:pPr>
        <w:ind w:firstLine="720"/>
        <w:rPr>
          <w:b/>
          <w:i/>
        </w:rPr>
      </w:pPr>
    </w:p>
    <w:p w14:paraId="4EC2AB86" w14:textId="658E3317" w:rsidR="003C1B52" w:rsidRDefault="003C1B52" w:rsidP="003C1B52">
      <w:r w:rsidRPr="003C1B52">
        <w:t xml:space="preserve">*If you receive </w:t>
      </w:r>
      <w:r w:rsidRPr="008A63B7">
        <w:rPr>
          <w:b/>
        </w:rPr>
        <w:t>'</w:t>
      </w:r>
      <w:r w:rsidR="001403F5">
        <w:rPr>
          <w:b/>
        </w:rPr>
        <w:t>max</w:t>
      </w:r>
      <w:r w:rsidRPr="008A63B7">
        <w:rPr>
          <w:b/>
        </w:rPr>
        <w:t>'</w:t>
      </w:r>
      <w:r w:rsidRPr="003C1B52">
        <w:t xml:space="preserve">, </w:t>
      </w:r>
      <w:r w:rsidR="001403F5">
        <w:t xml:space="preserve">print the </w:t>
      </w:r>
      <w:r w:rsidR="001403F5" w:rsidRPr="001403F5">
        <w:rPr>
          <w:b/>
        </w:rPr>
        <w:t>max number in the list</w:t>
      </w:r>
    </w:p>
    <w:p w14:paraId="49769A88" w14:textId="2C80B750" w:rsidR="001403F5" w:rsidRDefault="001403F5" w:rsidP="001403F5">
      <w:r w:rsidRPr="003C1B52">
        <w:t xml:space="preserve">*If you receive </w:t>
      </w:r>
      <w:r w:rsidRPr="008A63B7">
        <w:rPr>
          <w:b/>
        </w:rPr>
        <w:t>'</w:t>
      </w:r>
      <w:r>
        <w:rPr>
          <w:b/>
        </w:rPr>
        <w:t>min</w:t>
      </w:r>
      <w:r w:rsidRPr="008A63B7">
        <w:rPr>
          <w:b/>
        </w:rPr>
        <w:t>'</w:t>
      </w:r>
      <w:r w:rsidRPr="003C1B52">
        <w:t xml:space="preserve">, </w:t>
      </w:r>
      <w:r>
        <w:t xml:space="preserve">print the </w:t>
      </w:r>
      <w:r w:rsidRPr="001403F5">
        <w:rPr>
          <w:b/>
        </w:rPr>
        <w:t>min number in the list</w:t>
      </w:r>
    </w:p>
    <w:p w14:paraId="1B4AE1E2" w14:textId="77777777" w:rsidR="001403F5" w:rsidRPr="003C1B52" w:rsidRDefault="001403F5" w:rsidP="003C1B52"/>
    <w:p w14:paraId="5F75B4B8" w14:textId="12246D97" w:rsidR="001403F5" w:rsidRDefault="003C1B52" w:rsidP="001403F5">
      <w:r w:rsidRPr="003C1B52">
        <w:t xml:space="preserve">*If you receive </w:t>
      </w:r>
      <w:r w:rsidR="008A63B7">
        <w:t>‘</w:t>
      </w:r>
      <w:r w:rsidR="001403F5" w:rsidRPr="001403F5">
        <w:rPr>
          <w:b/>
        </w:rPr>
        <w:t>get_divisible by</w:t>
      </w:r>
      <w:r w:rsidR="008A63B7">
        <w:rPr>
          <w:b/>
        </w:rPr>
        <w:t>’</w:t>
      </w:r>
      <w:r w:rsidRPr="003C1B52">
        <w:t xml:space="preserve"> you must </w:t>
      </w:r>
      <w:r w:rsidR="001403F5" w:rsidRPr="001403F5">
        <w:t>print</w:t>
      </w:r>
      <w:r w:rsidR="001403F5">
        <w:t xml:space="preserve"> every element in the list </w:t>
      </w:r>
      <w:r w:rsidR="001403F5">
        <w:rPr>
          <w:b/>
        </w:rPr>
        <w:t>which re</w:t>
      </w:r>
      <w:r w:rsidR="00B806D7">
        <w:rPr>
          <w:b/>
        </w:rPr>
        <w:t>sidue after division with</w:t>
      </w:r>
      <w:r w:rsidR="001403F5">
        <w:rPr>
          <w:b/>
        </w:rPr>
        <w:t xml:space="preserve"> {number} is 0 </w:t>
      </w:r>
      <w:r w:rsidR="001403F5">
        <w:t>in format:</w:t>
      </w:r>
    </w:p>
    <w:p w14:paraId="7925FB25" w14:textId="7673B105" w:rsidR="00CA6B32" w:rsidRDefault="001403F5" w:rsidP="00CA6B32">
      <w:pPr>
        <w:ind w:firstLine="720"/>
      </w:pPr>
      <w:r>
        <w:t>[el1, el2, ….]</w:t>
      </w:r>
    </w:p>
    <w:p w14:paraId="27AB25EC" w14:textId="77777777" w:rsidR="00F53C7A" w:rsidRPr="0084785C" w:rsidRDefault="00F53C7A" w:rsidP="00F53C7A">
      <w:pPr>
        <w:ind w:firstLine="720"/>
        <w:rPr>
          <w:b/>
          <w:i/>
        </w:rPr>
      </w:pPr>
      <w:r>
        <w:rPr>
          <w:b/>
          <w:i/>
        </w:rPr>
        <w:t>It is guaranteed -  the {number} never will be 0, so you do not need to check it.</w:t>
      </w:r>
    </w:p>
    <w:p w14:paraId="4F5B0FB7" w14:textId="77777777" w:rsidR="00F53C7A" w:rsidRDefault="00F53C7A" w:rsidP="00CA6B32">
      <w:pPr>
        <w:ind w:firstLine="720"/>
      </w:pPr>
    </w:p>
    <w:p w14:paraId="7C8AFB51" w14:textId="77777777" w:rsidR="00CA6B32" w:rsidRPr="004D4802" w:rsidRDefault="00CA6B32" w:rsidP="00CA6B32">
      <w:pPr>
        <w:pStyle w:val="Heading2"/>
        <w:rPr>
          <w:lang w:val="bg-BG"/>
        </w:rPr>
      </w:pPr>
      <w:r>
        <w:t>Output</w:t>
      </w:r>
    </w:p>
    <w:p w14:paraId="7AD85938" w14:textId="33DD4199" w:rsidR="00CA6B32" w:rsidRPr="00B806D7" w:rsidRDefault="00B806D7" w:rsidP="00CA6B32">
      <w:pPr>
        <w:pStyle w:val="Heading2"/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  <w:lang w:val="bg-BG"/>
        </w:rPr>
      </w:pPr>
      <w:r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>When you recieve a command</w:t>
      </w:r>
      <w:r w:rsidR="00CA6B32"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which says </w:t>
      </w:r>
      <w:r w:rsidR="00CA6B32"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</w:t>
      </w:r>
      <w:r w:rsid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end</w:t>
      </w:r>
      <w:r w:rsidR="00CA6B32"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</w:t>
      </w:r>
      <w:r w:rsidR="00CA6B32"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, you should print the count of 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commands you have performed.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Note</w:t>
      </w:r>
      <w:r w:rsid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 xml:space="preserve"> 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that </w:t>
      </w:r>
      <w:r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inval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id commands may appear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. In this case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do not print anything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and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do not count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these commands as performed.</w:t>
      </w:r>
    </w:p>
    <w:p w14:paraId="1A635F17" w14:textId="77777777" w:rsidR="00CA6B32" w:rsidRPr="001403F5" w:rsidRDefault="00CA6B32" w:rsidP="00CA6B32">
      <w:pPr>
        <w:ind w:firstLine="720"/>
      </w:pPr>
    </w:p>
    <w:p w14:paraId="5CCA90F4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1E37786A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4FAF682E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3A018BB0" w14:textId="052DF8D3" w:rsidR="00B954E6" w:rsidRDefault="00B954E6" w:rsidP="00B954E6">
      <w:pPr>
        <w:pStyle w:val="Heading2"/>
      </w:pPr>
      <w:r>
        <w:t>Examples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5"/>
        <w:gridCol w:w="4770"/>
        <w:gridCol w:w="2960"/>
      </w:tblGrid>
      <w:tr w:rsidR="00B954E6" w14:paraId="12DFCB74" w14:textId="77777777" w:rsidTr="00D95A4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D95A4D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BB34" w14:textId="0570C5FD" w:rsidR="00B954E6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1 3 2</w:t>
            </w:r>
            <w:r w:rsidRPr="00A341B1">
              <w:rPr>
                <w:rFonts w:ascii="Courier New" w:hAnsi="Courier New" w:cs="Courier New"/>
                <w:b w:val="0"/>
                <w:noProof w:val="0"/>
                <w:lang w:val="en-GB"/>
              </w:rPr>
              <w:t xml:space="preserve"> 4 5</w:t>
            </w:r>
          </w:p>
          <w:p w14:paraId="66DB9554" w14:textId="30DDC2AA" w:rsidR="00A341B1" w:rsidRDefault="00D95A4D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 w:rsidRPr="00442F11">
              <w:rPr>
                <w:rFonts w:ascii="Courier New" w:hAnsi="Courier New" w:cs="Courier New"/>
                <w:b w:val="0"/>
                <w:noProof w:val="0"/>
                <w:highlight w:val="yellow"/>
                <w:lang w:val="en-GB"/>
              </w:rPr>
              <w:t>swap 1 15</w:t>
            </w:r>
          </w:p>
          <w:p w14:paraId="5CDB9B9F" w14:textId="77777777" w:rsid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42F11">
              <w:rPr>
                <w:b w:val="0"/>
                <w:highlight w:val="green"/>
                <w:lang w:val="en-GB"/>
              </w:rPr>
              <w:t>enumerate_list</w:t>
            </w:r>
          </w:p>
          <w:p w14:paraId="2E3BE16A" w14:textId="7DB346A8" w:rsid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cyan"/>
                <w:lang w:val="en-GB"/>
              </w:rPr>
              <w:t>max</w:t>
            </w:r>
          </w:p>
          <w:p w14:paraId="61AAA965" w14:textId="3AC9AC93" w:rsidR="00D95A4D" w:rsidRP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darkCyan"/>
              </w:rPr>
              <w:t>get_divisible by 13</w:t>
            </w:r>
          </w:p>
          <w:p w14:paraId="0EFECCEA" w14:textId="58EF6913" w:rsidR="00D95A4D" w:rsidRDefault="00D95A4D" w:rsidP="00D95A4D">
            <w:pPr>
              <w:pStyle w:val="Code"/>
              <w:rPr>
                <w:b w:val="0"/>
              </w:rPr>
            </w:pPr>
            <w:r w:rsidRPr="004F6BB6">
              <w:rPr>
                <w:b w:val="0"/>
                <w:highlight w:val="lightGray"/>
              </w:rPr>
              <w:t>get_divisible by 2</w:t>
            </w:r>
          </w:p>
          <w:p w14:paraId="739EF2B6" w14:textId="5FCFCF9B" w:rsidR="00D95A4D" w:rsidRDefault="00D95A4D" w:rsidP="00D95A4D">
            <w:pPr>
              <w:pStyle w:val="Code"/>
              <w:rPr>
                <w:b w:val="0"/>
              </w:rPr>
            </w:pPr>
            <w:r w:rsidRPr="004F6BB6">
              <w:rPr>
                <w:b w:val="0"/>
                <w:highlight w:val="darkMagenta"/>
              </w:rPr>
              <w:t>swap 1 4</w:t>
            </w:r>
          </w:p>
          <w:p w14:paraId="06CC80CE" w14:textId="680D5D87" w:rsidR="00D95A4D" w:rsidRDefault="00D95A4D" w:rsidP="00D95A4D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red"/>
                <w:lang w:val="en-GB"/>
              </w:rPr>
              <w:t>enumerate_listtt</w:t>
            </w:r>
          </w:p>
          <w:p w14:paraId="63C9F495" w14:textId="715149A4" w:rsidR="00D95A4D" w:rsidRDefault="00D95A4D" w:rsidP="00D95A4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end</w:t>
            </w:r>
          </w:p>
          <w:p w14:paraId="568306B9" w14:textId="77777777" w:rsidR="00D95A4D" w:rsidRDefault="00D95A4D" w:rsidP="00D95A4D">
            <w:pPr>
              <w:pStyle w:val="Code"/>
              <w:rPr>
                <w:b w:val="0"/>
                <w:lang w:val="en-GB"/>
              </w:rPr>
            </w:pPr>
          </w:p>
          <w:p w14:paraId="425C6040" w14:textId="77777777" w:rsidR="00D95A4D" w:rsidRPr="00D95A4D" w:rsidRDefault="00D95A4D" w:rsidP="00D95A4D">
            <w:pPr>
              <w:pStyle w:val="Code"/>
              <w:rPr>
                <w:b w:val="0"/>
                <w:lang w:val="en-GB"/>
              </w:rPr>
            </w:pPr>
          </w:p>
          <w:p w14:paraId="63FA8EE3" w14:textId="3A46190D" w:rsidR="00D95A4D" w:rsidRPr="003E25D7" w:rsidRDefault="00D95A4D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2E58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42F11">
              <w:rPr>
                <w:rFonts w:ascii="Courier New" w:hAnsi="Courier New" w:cs="Courier New"/>
                <w:highlight w:val="yellow"/>
                <w:lang w:val="en-GB"/>
              </w:rPr>
              <w:t>[1, 3, 2, 4, 5]</w:t>
            </w:r>
          </w:p>
          <w:p w14:paraId="3190EC3E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42F11">
              <w:rPr>
                <w:rFonts w:ascii="Courier New" w:hAnsi="Courier New" w:cs="Courier New"/>
                <w:highlight w:val="green"/>
                <w:lang w:val="en-GB"/>
              </w:rPr>
              <w:t>[(0, 1), (1, 3), (2, 2), (3, 4), (4, 5)]</w:t>
            </w:r>
          </w:p>
          <w:p w14:paraId="1FC3CD2F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cyan"/>
                <w:lang w:val="en-GB"/>
              </w:rPr>
              <w:t>5</w:t>
            </w:r>
          </w:p>
          <w:p w14:paraId="35A34291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darkCyan"/>
                <w:lang w:val="en-GB"/>
              </w:rPr>
              <w:t>[]</w:t>
            </w:r>
          </w:p>
          <w:p w14:paraId="533D7AE2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lightGray"/>
                <w:lang w:val="en-GB"/>
              </w:rPr>
              <w:t>[2, 4]</w:t>
            </w:r>
          </w:p>
          <w:p w14:paraId="19634E04" w14:textId="77777777" w:rsidR="004A02A0" w:rsidRDefault="00D95A4D" w:rsidP="004A02A0">
            <w:pPr>
              <w:autoSpaceDE w:val="0"/>
              <w:autoSpaceDN w:val="0"/>
              <w:adjustRightInd w:val="0"/>
              <w:spacing w:before="0" w:after="0"/>
              <w:rPr>
                <w:ins w:id="0" w:author="Ines" w:date="2019-03-13T14:23:00Z"/>
                <w:rFonts w:ascii="Courier New" w:hAnsi="Courier New" w:cs="Courier New"/>
                <w:lang w:val="en-GB"/>
              </w:rPr>
              <w:pPrChange w:id="1" w:author="Ines" w:date="2019-03-13T14:23:00Z">
                <w:pPr>
                  <w:spacing w:before="0" w:after="0"/>
                </w:pPr>
              </w:pPrChange>
            </w:pPr>
            <w:r w:rsidRPr="00E118BF">
              <w:rPr>
                <w:rFonts w:ascii="Courier New" w:hAnsi="Courier New" w:cs="Courier New"/>
                <w:highlight w:val="darkMagenta"/>
                <w:lang w:val="en-GB"/>
                <w:rPrChange w:id="2" w:author="Valentin" w:date="2019-03-11T23:41:00Z">
                  <w:rPr>
                    <w:rFonts w:ascii="Courier New" w:hAnsi="Courier New" w:cs="Courier New"/>
                    <w:highlight w:val="red"/>
                    <w:lang w:val="en-GB"/>
                  </w:rPr>
                </w:rPrChange>
              </w:rPr>
              <w:t>[1, 5, 2, 4, 3]</w:t>
            </w:r>
            <w:r w:rsidR="004F6ABD"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78A01181" w14:textId="0B0D542F" w:rsidR="00D95A4D" w:rsidRPr="00D95A4D" w:rsidDel="004A02A0" w:rsidRDefault="00E118BF" w:rsidP="004A02A0">
            <w:pPr>
              <w:autoSpaceDE w:val="0"/>
              <w:autoSpaceDN w:val="0"/>
              <w:adjustRightInd w:val="0"/>
              <w:spacing w:before="0" w:after="0"/>
              <w:rPr>
                <w:del w:id="3" w:author="Ines" w:date="2019-03-13T14:23:00Z"/>
                <w:rFonts w:ascii="Courier New" w:hAnsi="Courier New" w:cs="Courier New"/>
                <w:lang w:val="en-GB"/>
              </w:rPr>
              <w:pPrChange w:id="4" w:author="Ines" w:date="2019-03-13T14:23:00Z">
                <w:pPr>
                  <w:autoSpaceDE w:val="0"/>
                  <w:autoSpaceDN w:val="0"/>
                  <w:adjustRightInd w:val="0"/>
                  <w:spacing w:before="0" w:after="0"/>
                </w:pPr>
              </w:pPrChange>
            </w:pPr>
            <w:bookmarkStart w:id="5" w:name="_GoBack"/>
            <w:bookmarkEnd w:id="5"/>
            <w:ins w:id="6" w:author="Valentin" w:date="2019-03-11T23:42:00Z">
              <w:del w:id="7" w:author="Ines" w:date="2019-03-13T14:23:00Z">
                <w:r w:rsidRPr="00E118BF" w:rsidDel="004A02A0">
                  <w:rPr>
                    <w:rFonts w:ascii="Courier New" w:hAnsi="Courier New" w:cs="Courier New"/>
                    <w:lang w:val="bg-BG"/>
                  </w:rPr>
                  <w:sym w:font="Wingdings" w:char="F0DF"/>
                </w:r>
                <w:r w:rsidDel="004A02A0">
                  <w:rPr>
                    <w:rFonts w:ascii="Courier New" w:hAnsi="Courier New" w:cs="Courier New"/>
                    <w:lang w:val="bg-BG"/>
                  </w:rPr>
                  <w:delText>СМЯНА НА ЦВЕТА</w:delText>
                </w:r>
              </w:del>
            </w:ins>
            <w:ins w:id="8" w:author="Valentin" w:date="2019-03-11T23:41:00Z">
              <w:del w:id="9" w:author="Ines" w:date="2019-03-13T14:23:00Z">
                <w:r w:rsidDel="004A02A0">
                  <w:rPr>
                    <w:rFonts w:ascii="Courier New" w:hAnsi="Courier New" w:cs="Courier New"/>
                    <w:lang w:val="en-GB"/>
                  </w:rPr>
                  <w:delText xml:space="preserve"> </w:delText>
                </w:r>
              </w:del>
            </w:ins>
          </w:p>
          <w:p w14:paraId="1E4882B1" w14:textId="2FCC8729" w:rsidR="00B954E6" w:rsidRPr="0084785C" w:rsidRDefault="00D95A4D" w:rsidP="004A02A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  <w:pPrChange w:id="10" w:author="Ines" w:date="2019-03-13T14:23:00Z">
                <w:pPr>
                  <w:spacing w:before="0" w:after="0"/>
                </w:pPr>
              </w:pPrChange>
            </w:pPr>
            <w:r w:rsidRPr="004F6BB6">
              <w:rPr>
                <w:rFonts w:ascii="Courier New" w:hAnsi="Courier New" w:cs="Courier New"/>
                <w:highlight w:val="magenta"/>
                <w:lang w:val="en-GB"/>
              </w:rPr>
              <w:t>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56C5AED3" w:rsidR="00D77A33" w:rsidRPr="004F6BB6" w:rsidRDefault="00442F11" w:rsidP="004F6BB6">
            <w:pPr>
              <w:pStyle w:val="Code"/>
              <w:rPr>
                <w:b w:val="0"/>
                <w:lang w:val="en-GB"/>
              </w:rPr>
            </w:pPr>
            <w:r w:rsidRPr="00442F11">
              <w:rPr>
                <w:rFonts w:eastAsia="Calibri" w:cs="Times New Roman"/>
                <w:highlight w:val="yellow"/>
              </w:rPr>
              <w:t>The first command is with invalid index (15), so we just print the list.</w:t>
            </w:r>
            <w:r>
              <w:rPr>
                <w:rFonts w:eastAsia="Calibri" w:cs="Times New Roman"/>
              </w:rPr>
              <w:t xml:space="preserve"> </w:t>
            </w:r>
            <w:r w:rsidRPr="00442F11">
              <w:rPr>
                <w:rFonts w:eastAsia="Calibri" w:cs="Times New Roman"/>
                <w:highlight w:val="green"/>
              </w:rPr>
              <w:t xml:space="preserve">We receive </w:t>
            </w:r>
            <w:r w:rsidRPr="00442F11">
              <w:rPr>
                <w:b w:val="0"/>
                <w:highlight w:val="green"/>
                <w:lang w:val="en-GB"/>
              </w:rPr>
              <w:t>enumerate_list so we print it in the required format.</w:t>
            </w:r>
            <w:r w:rsidR="004F6BB6" w:rsidRPr="004F6BB6">
              <w:rPr>
                <w:b w:val="0"/>
                <w:highlight w:val="cyan"/>
                <w:lang w:val="en-GB"/>
              </w:rPr>
              <w:t>We print the max element in our list 5.</w:t>
            </w:r>
            <w:r w:rsidR="004F6BB6" w:rsidRPr="004F6BB6">
              <w:rPr>
                <w:b w:val="0"/>
                <w:highlight w:val="darkCyan"/>
                <w:lang w:val="en-GB"/>
              </w:rPr>
              <w:t>There is no element which is divisible by 13 so we print an empty list.</w:t>
            </w:r>
            <w:r w:rsidR="004F6BB6">
              <w:rPr>
                <w:b w:val="0"/>
                <w:lang w:val="en-GB"/>
              </w:rPr>
              <w:t xml:space="preserve"> </w:t>
            </w:r>
            <w:r w:rsidR="004F6BB6" w:rsidRPr="004F6BB6">
              <w:rPr>
                <w:b w:val="0"/>
                <w:highlight w:val="lightGray"/>
                <w:lang w:val="en-GB"/>
              </w:rPr>
              <w:t>We see that 2 and 4 are divisible by 2 so we returned a list of these numbers.</w:t>
            </w:r>
            <w:r w:rsidR="004F6BB6" w:rsidRPr="004F6BB6">
              <w:rPr>
                <w:b w:val="0"/>
                <w:highlight w:val="darkMagenta"/>
                <w:lang w:val="en-GB"/>
              </w:rPr>
              <w:t>We receive a valid indexes so we swap element at index 1 to element at index 4 and print the changed list.</w:t>
            </w:r>
            <w:r w:rsidR="004F6BB6">
              <w:rPr>
                <w:b w:val="0"/>
                <w:lang w:val="en-GB"/>
              </w:rPr>
              <w:t xml:space="preserve"> </w:t>
            </w:r>
            <w:r w:rsidR="004F6BB6" w:rsidRPr="004F6BB6">
              <w:rPr>
                <w:b w:val="0"/>
                <w:color w:val="000000" w:themeColor="text1"/>
                <w:highlight w:val="red"/>
                <w:lang w:val="en-GB"/>
              </w:rPr>
              <w:t>We receive an invalid command so we do nothing and we do not count it.</w:t>
            </w:r>
            <w:r w:rsidR="004F6BB6">
              <w:rPr>
                <w:b w:val="0"/>
                <w:color w:val="000000" w:themeColor="text1"/>
                <w:lang w:val="en-GB"/>
              </w:rPr>
              <w:t xml:space="preserve"> </w:t>
            </w:r>
            <w:r w:rsidR="004F6BB6" w:rsidRPr="004F6BB6">
              <w:rPr>
                <w:b w:val="0"/>
                <w:color w:val="000000" w:themeColor="text1"/>
                <w:highlight w:val="magenta"/>
                <w:lang w:val="en-GB"/>
              </w:rPr>
              <w:t>We have performed 6 valid commands so we print the number.</w:t>
            </w:r>
          </w:p>
        </w:tc>
      </w:tr>
      <w:tr w:rsidR="00B954E6" w14:paraId="1F14E672" w14:textId="77777777" w:rsidTr="00D95A4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D95A4D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142C" w14:textId="6ED0B94E" w:rsidR="00B954E6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lang w:val="bg-BG"/>
              </w:rPr>
              <w:t xml:space="preserve">15 -1 3 </w:t>
            </w:r>
            <w:r>
              <w:rPr>
                <w:rFonts w:ascii="Consolas" w:eastAsia="Calibri" w:hAnsi="Consolas" w:cs="Times New Roman"/>
                <w:noProof/>
                <w:sz w:val="20"/>
              </w:rPr>
              <w:t xml:space="preserve">0 </w:t>
            </w:r>
            <w:r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19 -15 24</w:t>
            </w:r>
          </w:p>
          <w:p w14:paraId="34EC9ED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0 1</w:t>
            </w:r>
          </w:p>
          <w:p w14:paraId="02285D7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4 6</w:t>
            </w:r>
          </w:p>
          <w:p w14:paraId="7C87625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enumerate_list</w:t>
            </w:r>
          </w:p>
          <w:p w14:paraId="686A1433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6 1</w:t>
            </w:r>
          </w:p>
          <w:p w14:paraId="288BEDCD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7 -1</w:t>
            </w:r>
          </w:p>
          <w:p w14:paraId="2497E299" w14:textId="7716B096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 divisible by -15</w:t>
            </w:r>
          </w:p>
          <w:p w14:paraId="253575F8" w14:textId="18BB3413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get_divisible by 15</w:t>
            </w:r>
          </w:p>
          <w:p w14:paraId="60C96F2E" w14:textId="2274DD62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get_divisibleee by 15</w:t>
            </w:r>
          </w:p>
          <w:p w14:paraId="4B6FEBCD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  <w:p w14:paraId="517BF809" w14:textId="48AA619F" w:rsidR="0084785C" w:rsidRP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74B2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15, 3, 0, 19, -15, 24]</w:t>
            </w:r>
          </w:p>
          <w:p w14:paraId="0438CC3A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15, 3, 0, 24, -15, 19]</w:t>
            </w:r>
          </w:p>
          <w:p w14:paraId="11FF6E6B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[(0, -1), (1, 15), (2, 3), (3, 0), (4, 24), (5, -15), (6, 19)]</w:t>
            </w:r>
          </w:p>
          <w:p w14:paraId="0F3BABD5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19, 3, 0, 24, -15, 15]</w:t>
            </w:r>
          </w:p>
          <w:p w14:paraId="7F3BBD40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19, 3, 0, 24, -15, 15]</w:t>
            </w:r>
          </w:p>
          <w:p w14:paraId="31D84D44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[0, -15, 15]</w:t>
            </w:r>
          </w:p>
          <w:p w14:paraId="1BE75CDE" w14:textId="5218FDD9" w:rsidR="00B954E6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55479" w14:textId="77777777" w:rsidR="008D7513" w:rsidRDefault="008D7513" w:rsidP="008068A2">
      <w:pPr>
        <w:spacing w:after="0" w:line="240" w:lineRule="auto"/>
      </w:pPr>
      <w:r>
        <w:separator/>
      </w:r>
    </w:p>
  </w:endnote>
  <w:endnote w:type="continuationSeparator" w:id="0">
    <w:p w14:paraId="79955941" w14:textId="77777777" w:rsidR="008D7513" w:rsidRDefault="008D75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9673BB" w:rsidRPr="00AC77AD" w:rsidRDefault="009673BB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9673BB" w:rsidRDefault="009673BB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9673BB" w:rsidRDefault="009673BB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97EA0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9673BB" w:rsidRDefault="009673BB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9673BB" w:rsidRDefault="009673BB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AEDA7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903F1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9673BB" w:rsidRDefault="009673BB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9673BB" w:rsidRDefault="009673BB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9673BB" w:rsidRDefault="009673BB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9673BB" w:rsidRDefault="009673BB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9673BB" w:rsidRDefault="009673BB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9673BB" w:rsidRDefault="009673BB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3E95F8C7" w:rsidR="009673BB" w:rsidRDefault="009673BB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2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11" w:author="Ines" w:date="2019-03-13T14:23:00Z">
                            <w:r w:rsidR="004A02A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ins>
                          <w:del w:id="12" w:author="Ines" w:date="2019-03-13T14:21:00Z">
                            <w:r w:rsidR="00E118BF" w:rsidDel="004A02A0">
                              <w:rPr>
                                <w:noProof/>
                                <w:sz w:val="18"/>
                                <w:szCs w:val="18"/>
                              </w:rPr>
                              <w:delText>2</w:delText>
                            </w:r>
                          </w:del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3E95F8C7" w:rsidR="009673BB" w:rsidRDefault="009673BB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02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ins w:id="13" w:author="Ines" w:date="2019-03-13T14:23:00Z">
                      <w:r w:rsidR="004A02A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ins>
                    <w:del w:id="14" w:author="Ines" w:date="2019-03-13T14:21:00Z">
                      <w:r w:rsidR="00E118BF" w:rsidDel="004A02A0">
                        <w:rPr>
                          <w:noProof/>
                          <w:sz w:val="18"/>
                          <w:szCs w:val="18"/>
                        </w:rPr>
                        <w:delText>2</w:delText>
                      </w:r>
                    </w:del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9673BB" w:rsidRPr="004D4802" w:rsidRDefault="009673BB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F9D50" w14:textId="77777777" w:rsidR="008D7513" w:rsidRDefault="008D7513" w:rsidP="008068A2">
      <w:pPr>
        <w:spacing w:after="0" w:line="240" w:lineRule="auto"/>
      </w:pPr>
      <w:r>
        <w:separator/>
      </w:r>
    </w:p>
  </w:footnote>
  <w:footnote w:type="continuationSeparator" w:id="0">
    <w:p w14:paraId="35BB718E" w14:textId="77777777" w:rsidR="008D7513" w:rsidRDefault="008D75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73BB" w:rsidRDefault="00967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400854"/>
    <w:multiLevelType w:val="hybridMultilevel"/>
    <w:tmpl w:val="68C6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443C7"/>
    <w:multiLevelType w:val="hybridMultilevel"/>
    <w:tmpl w:val="DE6098C0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5BA8"/>
    <w:multiLevelType w:val="hybridMultilevel"/>
    <w:tmpl w:val="060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2B8F"/>
    <w:multiLevelType w:val="hybridMultilevel"/>
    <w:tmpl w:val="735C27DA"/>
    <w:lvl w:ilvl="0" w:tplc="B662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739CF"/>
    <w:multiLevelType w:val="hybridMultilevel"/>
    <w:tmpl w:val="FD00A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6E0B8D"/>
    <w:multiLevelType w:val="hybridMultilevel"/>
    <w:tmpl w:val="AC6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081"/>
    <w:multiLevelType w:val="hybridMultilevel"/>
    <w:tmpl w:val="968E4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7934DA"/>
    <w:multiLevelType w:val="hybridMultilevel"/>
    <w:tmpl w:val="819C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42E9A"/>
    <w:multiLevelType w:val="hybridMultilevel"/>
    <w:tmpl w:val="FAB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A940EF3"/>
    <w:multiLevelType w:val="hybridMultilevel"/>
    <w:tmpl w:val="8E40C2B8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6"/>
  </w:num>
  <w:num w:numId="4">
    <w:abstractNumId w:val="25"/>
  </w:num>
  <w:num w:numId="5">
    <w:abstractNumId w:val="20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7"/>
  </w:num>
  <w:num w:numId="12">
    <w:abstractNumId w:val="24"/>
  </w:num>
  <w:num w:numId="13">
    <w:abstractNumId w:val="16"/>
  </w:num>
  <w:num w:numId="14">
    <w:abstractNumId w:val="10"/>
  </w:num>
  <w:num w:numId="15">
    <w:abstractNumId w:val="5"/>
  </w:num>
  <w:num w:numId="16">
    <w:abstractNumId w:val="22"/>
  </w:num>
  <w:num w:numId="17">
    <w:abstractNumId w:val="11"/>
  </w:num>
  <w:num w:numId="18">
    <w:abstractNumId w:val="1"/>
  </w:num>
  <w:num w:numId="19">
    <w:abstractNumId w:val="7"/>
  </w:num>
  <w:num w:numId="20">
    <w:abstractNumId w:val="18"/>
  </w:num>
  <w:num w:numId="21">
    <w:abstractNumId w:val="12"/>
  </w:num>
  <w:num w:numId="22">
    <w:abstractNumId w:val="19"/>
  </w:num>
  <w:num w:numId="23">
    <w:abstractNumId w:val="4"/>
  </w:num>
  <w:num w:numId="24">
    <w:abstractNumId w:val="13"/>
  </w:num>
  <w:num w:numId="25">
    <w:abstractNumId w:val="21"/>
  </w:num>
  <w:num w:numId="26">
    <w:abstractNumId w:val="9"/>
  </w:num>
  <w:num w:numId="27">
    <w:abstractNumId w:val="23"/>
  </w:num>
  <w:num w:numId="28">
    <w:abstractNumId w:val="26"/>
  </w:num>
  <w:num w:numId="29">
    <w:abstractNumId w:val="8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es">
    <w15:presenceInfo w15:providerId="None" w15:userId="In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47308"/>
    <w:rsid w:val="00055651"/>
    <w:rsid w:val="00064D15"/>
    <w:rsid w:val="00086727"/>
    <w:rsid w:val="00086FE5"/>
    <w:rsid w:val="000A3FFE"/>
    <w:rsid w:val="000A6794"/>
    <w:rsid w:val="000B39E6"/>
    <w:rsid w:val="000B4617"/>
    <w:rsid w:val="000B56F0"/>
    <w:rsid w:val="000D3E67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127A"/>
    <w:rsid w:val="00134568"/>
    <w:rsid w:val="00137314"/>
    <w:rsid w:val="001403F5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92524"/>
    <w:rsid w:val="002A2D2D"/>
    <w:rsid w:val="002A783D"/>
    <w:rsid w:val="002C6085"/>
    <w:rsid w:val="002C6981"/>
    <w:rsid w:val="002C71C6"/>
    <w:rsid w:val="002D49BB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5D6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1B52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05727"/>
    <w:rsid w:val="0041081C"/>
    <w:rsid w:val="004311CA"/>
    <w:rsid w:val="004411B7"/>
    <w:rsid w:val="00442D9D"/>
    <w:rsid w:val="00442F11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02A0"/>
    <w:rsid w:val="004A69AC"/>
    <w:rsid w:val="004A776D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4F6ABD"/>
    <w:rsid w:val="004F6BB6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1A9B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D4B"/>
    <w:rsid w:val="005921B3"/>
    <w:rsid w:val="00594821"/>
    <w:rsid w:val="00596357"/>
    <w:rsid w:val="005A5160"/>
    <w:rsid w:val="005B0164"/>
    <w:rsid w:val="005B328C"/>
    <w:rsid w:val="005B338B"/>
    <w:rsid w:val="005C131C"/>
    <w:rsid w:val="005C6A24"/>
    <w:rsid w:val="005C6C21"/>
    <w:rsid w:val="005C73B3"/>
    <w:rsid w:val="005C7D85"/>
    <w:rsid w:val="005E0292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77DCE"/>
    <w:rsid w:val="00682DF5"/>
    <w:rsid w:val="00691388"/>
    <w:rsid w:val="00695634"/>
    <w:rsid w:val="006A2903"/>
    <w:rsid w:val="006A544D"/>
    <w:rsid w:val="006D0B52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0E64"/>
    <w:rsid w:val="00816EC4"/>
    <w:rsid w:val="00825718"/>
    <w:rsid w:val="00827579"/>
    <w:rsid w:val="00836CA4"/>
    <w:rsid w:val="0084785C"/>
    <w:rsid w:val="0085184F"/>
    <w:rsid w:val="00851B60"/>
    <w:rsid w:val="00852608"/>
    <w:rsid w:val="008573FA"/>
    <w:rsid w:val="00861625"/>
    <w:rsid w:val="008617B5"/>
    <w:rsid w:val="00864A30"/>
    <w:rsid w:val="00870828"/>
    <w:rsid w:val="00876108"/>
    <w:rsid w:val="0088080B"/>
    <w:rsid w:val="00896C70"/>
    <w:rsid w:val="008A63B7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D7513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4F48"/>
    <w:rsid w:val="009254B7"/>
    <w:rsid w:val="00930CEE"/>
    <w:rsid w:val="00941FFF"/>
    <w:rsid w:val="00955691"/>
    <w:rsid w:val="00961157"/>
    <w:rsid w:val="00961E94"/>
    <w:rsid w:val="00965C5B"/>
    <w:rsid w:val="0096684B"/>
    <w:rsid w:val="009673B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D7138"/>
    <w:rsid w:val="009E1A09"/>
    <w:rsid w:val="009E584C"/>
    <w:rsid w:val="009E61F5"/>
    <w:rsid w:val="00A02545"/>
    <w:rsid w:val="00A025E6"/>
    <w:rsid w:val="00A043E3"/>
    <w:rsid w:val="00A05555"/>
    <w:rsid w:val="00A06D89"/>
    <w:rsid w:val="00A119A3"/>
    <w:rsid w:val="00A13171"/>
    <w:rsid w:val="00A318A7"/>
    <w:rsid w:val="00A341B1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1CF"/>
    <w:rsid w:val="00A72DE4"/>
    <w:rsid w:val="00A84D22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69E5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37C0"/>
    <w:rsid w:val="00B440B6"/>
    <w:rsid w:val="00B45E8A"/>
    <w:rsid w:val="00B53714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06D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A6B32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3068"/>
    <w:rsid w:val="00D4354E"/>
    <w:rsid w:val="00D43F69"/>
    <w:rsid w:val="00D50F79"/>
    <w:rsid w:val="00D518F9"/>
    <w:rsid w:val="00D55C10"/>
    <w:rsid w:val="00D66722"/>
    <w:rsid w:val="00D725CA"/>
    <w:rsid w:val="00D73957"/>
    <w:rsid w:val="00D75F7F"/>
    <w:rsid w:val="00D77A33"/>
    <w:rsid w:val="00D8395C"/>
    <w:rsid w:val="00D903E7"/>
    <w:rsid w:val="00D910AA"/>
    <w:rsid w:val="00D95A4D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118BF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93FE7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47FC3"/>
    <w:rsid w:val="00F5019F"/>
    <w:rsid w:val="00F53562"/>
    <w:rsid w:val="00F53A7A"/>
    <w:rsid w:val="00F53C7A"/>
    <w:rsid w:val="00F53C83"/>
    <w:rsid w:val="00F655ED"/>
    <w:rsid w:val="00F7033C"/>
    <w:rsid w:val="00F716D4"/>
    <w:rsid w:val="00F77AC0"/>
    <w:rsid w:val="00F81A5D"/>
    <w:rsid w:val="00F84A90"/>
    <w:rsid w:val="00F90525"/>
    <w:rsid w:val="00F96D0D"/>
    <w:rsid w:val="00F976AD"/>
    <w:rsid w:val="00FA3E00"/>
    <w:rsid w:val="00FA5F34"/>
    <w:rsid w:val="00FA6461"/>
    <w:rsid w:val="00FB2A88"/>
    <w:rsid w:val="00FD0E5E"/>
    <w:rsid w:val="00FD2454"/>
    <w:rsid w:val="00FE038F"/>
    <w:rsid w:val="00FF6939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B837232-8A08-4311-87CE-4BEDEC75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A0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5A0C-6F0F-4920-9A60-1F003167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Ines</cp:lastModifiedBy>
  <cp:revision>3</cp:revision>
  <cp:lastPrinted>2015-10-26T22:35:00Z</cp:lastPrinted>
  <dcterms:created xsi:type="dcterms:W3CDTF">2019-03-11T21:42:00Z</dcterms:created>
  <dcterms:modified xsi:type="dcterms:W3CDTF">2019-03-13T12:23:00Z</dcterms:modified>
  <cp:category>programming, education, software engineering, software development</cp:category>
</cp:coreProperties>
</file>