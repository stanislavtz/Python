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3A302" w14:textId="03BB8494" w:rsidR="00A93CB6" w:rsidRPr="00525E88" w:rsidRDefault="008142BB" w:rsidP="00A93CB6">
      <w:pPr>
        <w:pStyle w:val="Heading1"/>
        <w:jc w:val="center"/>
      </w:pPr>
      <w:r>
        <w:t>Problem 3</w:t>
      </w:r>
      <w:r w:rsidR="00525E88">
        <w:rPr>
          <w:lang w:val="bg-BG"/>
        </w:rPr>
        <w:t xml:space="preserve">. </w:t>
      </w:r>
      <w:r>
        <w:t>Apartments</w:t>
      </w:r>
    </w:p>
    <w:p w14:paraId="1206E1AE" w14:textId="0AFB86A3" w:rsidR="00525E88" w:rsidRDefault="00525E88" w:rsidP="00525E88">
      <w:pPr>
        <w:pStyle w:val="Heading2"/>
      </w:pPr>
      <w:r>
        <w:t>Input / Constraints</w:t>
      </w:r>
    </w:p>
    <w:p w14:paraId="4F5B0FB7" w14:textId="71BB25A7" w:rsidR="00F53C7A" w:rsidRDefault="006F4504" w:rsidP="006F4504">
      <w:r>
        <w:t xml:space="preserve">We have the task to create database for a businessman, who buys apartments in different </w:t>
      </w:r>
      <w:r w:rsidRPr="006F4504">
        <w:t>neighborhood</w:t>
      </w:r>
      <w:r>
        <w:t>s here in Sofia.</w:t>
      </w:r>
    </w:p>
    <w:p w14:paraId="33A07925" w14:textId="7DF9761E" w:rsidR="006F4504" w:rsidRDefault="006F4504" w:rsidP="006F4504">
      <w:r>
        <w:t xml:space="preserve">At the first stage he does a research for available apartments. He will give you </w:t>
      </w:r>
      <w:r w:rsidRPr="00D3241D">
        <w:rPr>
          <w:b/>
        </w:rPr>
        <w:t>a neighborhood name</w:t>
      </w:r>
      <w:r>
        <w:t xml:space="preserve"> and </w:t>
      </w:r>
      <w:r w:rsidR="00B96E8D" w:rsidRPr="00D3241D">
        <w:rPr>
          <w:b/>
        </w:rPr>
        <w:t>a</w:t>
      </w:r>
      <w:r w:rsidRPr="00D3241D">
        <w:rPr>
          <w:b/>
        </w:rPr>
        <w:t xml:space="preserve"> list of block numbers</w:t>
      </w:r>
      <w:r>
        <w:t xml:space="preserve"> in format:</w:t>
      </w:r>
    </w:p>
    <w:p w14:paraId="66354798" w14:textId="77777777" w:rsidR="00294A2F" w:rsidRDefault="00294A2F" w:rsidP="006F4504"/>
    <w:p w14:paraId="6B4CF9ED" w14:textId="3C5150C2" w:rsidR="006F4504" w:rsidRPr="00D3241D" w:rsidRDefault="006F4504" w:rsidP="006F4504">
      <w:pPr>
        <w:rPr>
          <w:b/>
          <w:sz w:val="28"/>
          <w:szCs w:val="28"/>
        </w:rPr>
      </w:pPr>
      <w:r w:rsidRPr="00D3241D">
        <w:rPr>
          <w:b/>
          <w:sz w:val="28"/>
          <w:szCs w:val="28"/>
        </w:rPr>
        <w:t>{neighborhood} -&gt; {</w:t>
      </w:r>
      <w:r w:rsidR="003F38F4" w:rsidRPr="00D3241D">
        <w:rPr>
          <w:b/>
          <w:sz w:val="28"/>
          <w:szCs w:val="28"/>
        </w:rPr>
        <w:t>block_num,block_num,block_n</w:t>
      </w:r>
      <w:r w:rsidRPr="00D3241D">
        <w:rPr>
          <w:b/>
          <w:sz w:val="28"/>
          <w:szCs w:val="28"/>
        </w:rPr>
        <w:t>um}</w:t>
      </w:r>
    </w:p>
    <w:p w14:paraId="2E0C9E35" w14:textId="5D5E17F7" w:rsidR="003F38F4" w:rsidRDefault="003F38F4" w:rsidP="006F4504"/>
    <w:p w14:paraId="7DCA362B" w14:textId="0A4BD68A" w:rsidR="003F38F4" w:rsidRDefault="003F38F4" w:rsidP="006F4504">
      <w:r>
        <w:t>When</w:t>
      </w:r>
      <w:r w:rsidR="00294A2F">
        <w:t xml:space="preserve"> you</w:t>
      </w:r>
      <w:r>
        <w:t xml:space="preserve"> receive the command ‘</w:t>
      </w:r>
      <w:r w:rsidRPr="00294A2F">
        <w:rPr>
          <w:b/>
        </w:rPr>
        <w:t>collectApartments</w:t>
      </w:r>
      <w:r>
        <w:t xml:space="preserve">’ you should </w:t>
      </w:r>
      <w:r w:rsidRPr="00294A2F">
        <w:rPr>
          <w:b/>
        </w:rPr>
        <w:t>stop adding research results</w:t>
      </w:r>
      <w:r>
        <w:t xml:space="preserve"> and </w:t>
      </w:r>
      <w:r w:rsidRPr="00294A2F">
        <w:rPr>
          <w:b/>
        </w:rPr>
        <w:t xml:space="preserve">start assigning them </w:t>
      </w:r>
      <w:r w:rsidR="00B96E8D" w:rsidRPr="00294A2F">
        <w:rPr>
          <w:b/>
        </w:rPr>
        <w:t xml:space="preserve">with </w:t>
      </w:r>
      <w:r w:rsidRPr="00294A2F">
        <w:rPr>
          <w:b/>
        </w:rPr>
        <w:t>the real data</w:t>
      </w:r>
      <w:r>
        <w:t xml:space="preserve">. Note that the businessman can give you a </w:t>
      </w:r>
      <w:r w:rsidRPr="00294A2F">
        <w:rPr>
          <w:b/>
        </w:rPr>
        <w:t>neighborhood or a block number wh</w:t>
      </w:r>
      <w:ins w:id="0" w:author="Ines" w:date="2019-03-13T14:26:00Z">
        <w:r w:rsidR="00D325B0">
          <w:rPr>
            <w:b/>
          </w:rPr>
          <w:t>ich</w:t>
        </w:r>
      </w:ins>
      <w:del w:id="1" w:author="Ines" w:date="2019-03-13T14:26:00Z">
        <w:r w:rsidRPr="00294A2F" w:rsidDel="00D325B0">
          <w:rPr>
            <w:b/>
          </w:rPr>
          <w:delText>o</w:delText>
        </w:r>
      </w:del>
      <w:r w:rsidRPr="00294A2F">
        <w:rPr>
          <w:b/>
        </w:rPr>
        <w:t xml:space="preserve"> haven’t been researched</w:t>
      </w:r>
      <w:r>
        <w:t xml:space="preserve">. In this case just </w:t>
      </w:r>
      <w:r w:rsidRPr="00294A2F">
        <w:rPr>
          <w:b/>
        </w:rPr>
        <w:t>do nothing</w:t>
      </w:r>
      <w:r>
        <w:t xml:space="preserve">, but if he gives you </w:t>
      </w:r>
      <w:r w:rsidRPr="00294A2F">
        <w:rPr>
          <w:b/>
        </w:rPr>
        <w:t>a researched neighborhood and a researched block number in this neighborhood assign the values for it.</w:t>
      </w:r>
      <w:r>
        <w:t xml:space="preserve"> The data will come in the following format:</w:t>
      </w:r>
    </w:p>
    <w:p w14:paraId="30FBAAC9" w14:textId="77777777" w:rsidR="00294A2F" w:rsidRDefault="00294A2F" w:rsidP="006F4504"/>
    <w:p w14:paraId="540BD33E" w14:textId="0FA4E502" w:rsidR="003F38F4" w:rsidRDefault="003F38F4" w:rsidP="006F4504">
      <w:pPr>
        <w:rPr>
          <w:b/>
          <w:sz w:val="24"/>
          <w:szCs w:val="24"/>
        </w:rPr>
      </w:pPr>
      <w:r w:rsidRPr="00294A2F">
        <w:rPr>
          <w:b/>
          <w:sz w:val="24"/>
          <w:szCs w:val="24"/>
        </w:rPr>
        <w:t>{ neighborhood}&amp;{block_number} -&gt; {count_of_available_apartments}|{price_for_one_apartment}</w:t>
      </w:r>
    </w:p>
    <w:p w14:paraId="43F227C3" w14:textId="1479C519" w:rsidR="00294A2F" w:rsidRDefault="00294A2F" w:rsidP="006F4504">
      <w:pPr>
        <w:rPr>
          <w:b/>
          <w:sz w:val="24"/>
          <w:szCs w:val="24"/>
        </w:rPr>
      </w:pPr>
    </w:p>
    <w:p w14:paraId="1E8B1265" w14:textId="7367E89C" w:rsidR="00CB1605" w:rsidRPr="00CB1605" w:rsidRDefault="00CB1605" w:rsidP="006F4504">
      <w:pPr>
        <w:rPr>
          <w:sz w:val="24"/>
          <w:szCs w:val="24"/>
        </w:rPr>
      </w:pPr>
      <w:del w:id="2" w:author="Valentin" w:date="2019-03-11T23:48:00Z">
        <w:r w:rsidRPr="00CB1605" w:rsidDel="00B81073">
          <w:rPr>
            <w:sz w:val="24"/>
            <w:szCs w:val="24"/>
          </w:rPr>
          <w:delText>Is it</w:delText>
        </w:r>
      </w:del>
      <w:ins w:id="3" w:author="Valentin" w:date="2019-03-11T23:48:00Z">
        <w:r w:rsidR="00B81073">
          <w:rPr>
            <w:sz w:val="24"/>
            <w:szCs w:val="24"/>
          </w:rPr>
          <w:t xml:space="preserve">It’s </w:t>
        </w:r>
      </w:ins>
      <w:r w:rsidRPr="00CB1605">
        <w:rPr>
          <w:sz w:val="24"/>
          <w:szCs w:val="24"/>
        </w:rPr>
        <w:t xml:space="preserve"> </w:t>
      </w:r>
      <w:r w:rsidRPr="00CB1605">
        <w:rPr>
          <w:b/>
          <w:sz w:val="24"/>
          <w:szCs w:val="24"/>
        </w:rPr>
        <w:t>possible</w:t>
      </w:r>
      <w:r w:rsidRPr="00CB1605">
        <w:rPr>
          <w:sz w:val="24"/>
          <w:szCs w:val="24"/>
        </w:rPr>
        <w:t xml:space="preserve"> to receive </w:t>
      </w:r>
      <w:r w:rsidRPr="00CB1605">
        <w:rPr>
          <w:b/>
          <w:sz w:val="24"/>
          <w:szCs w:val="24"/>
        </w:rPr>
        <w:t xml:space="preserve">existing neighborhood </w:t>
      </w:r>
      <w:r w:rsidRPr="00CB1605">
        <w:rPr>
          <w:sz w:val="24"/>
          <w:szCs w:val="24"/>
        </w:rPr>
        <w:t>and</w:t>
      </w:r>
      <w:r w:rsidRPr="00CB1605">
        <w:rPr>
          <w:b/>
          <w:sz w:val="24"/>
          <w:szCs w:val="24"/>
        </w:rPr>
        <w:t xml:space="preserve"> block_number</w:t>
      </w:r>
      <w:r w:rsidRPr="00CB1605">
        <w:rPr>
          <w:sz w:val="24"/>
          <w:szCs w:val="24"/>
        </w:rPr>
        <w:t xml:space="preserve"> and </w:t>
      </w:r>
      <w:r w:rsidRPr="00CB1605">
        <w:rPr>
          <w:b/>
          <w:sz w:val="24"/>
          <w:szCs w:val="24"/>
        </w:rPr>
        <w:t>already assigned</w:t>
      </w:r>
      <w:r w:rsidRPr="00CB1605">
        <w:rPr>
          <w:sz w:val="24"/>
          <w:szCs w:val="24"/>
        </w:rPr>
        <w:t xml:space="preserve"> </w:t>
      </w:r>
      <w:r w:rsidRPr="00CB1605">
        <w:rPr>
          <w:b/>
          <w:sz w:val="24"/>
          <w:szCs w:val="24"/>
        </w:rPr>
        <w:t>count_of_available_apartments</w:t>
      </w:r>
      <w:r w:rsidRPr="00CB1605">
        <w:rPr>
          <w:sz w:val="24"/>
          <w:szCs w:val="24"/>
        </w:rPr>
        <w:t xml:space="preserve"> with given </w:t>
      </w:r>
      <w:r w:rsidRPr="00CB1605">
        <w:rPr>
          <w:b/>
          <w:sz w:val="24"/>
          <w:szCs w:val="24"/>
        </w:rPr>
        <w:t>price</w:t>
      </w:r>
      <w:r w:rsidRPr="00CB1605">
        <w:rPr>
          <w:sz w:val="24"/>
          <w:szCs w:val="24"/>
        </w:rPr>
        <w:t xml:space="preserve">. In this case </w:t>
      </w:r>
      <w:r>
        <w:rPr>
          <w:b/>
          <w:sz w:val="24"/>
          <w:szCs w:val="24"/>
        </w:rPr>
        <w:t xml:space="preserve">REPLACE </w:t>
      </w:r>
      <w:r w:rsidRPr="00CB1605">
        <w:rPr>
          <w:b/>
          <w:sz w:val="24"/>
          <w:szCs w:val="24"/>
        </w:rPr>
        <w:t xml:space="preserve"> the old</w:t>
      </w:r>
      <w:r w:rsidRPr="00CB1605">
        <w:rPr>
          <w:sz w:val="24"/>
          <w:szCs w:val="24"/>
        </w:rPr>
        <w:t xml:space="preserve"> info with the new one.</w:t>
      </w:r>
    </w:p>
    <w:p w14:paraId="7C8AFB51" w14:textId="77777777" w:rsidR="00CA6B32" w:rsidRPr="004D4802" w:rsidRDefault="00CA6B32" w:rsidP="00CA6B32">
      <w:pPr>
        <w:pStyle w:val="Heading2"/>
        <w:rPr>
          <w:lang w:val="bg-BG"/>
        </w:rPr>
      </w:pPr>
      <w:r>
        <w:t>Output</w:t>
      </w:r>
    </w:p>
    <w:p w14:paraId="7AD85938" w14:textId="3767882B" w:rsidR="00CA6B32" w:rsidRDefault="00B806D7" w:rsidP="00CA6B32">
      <w:pPr>
        <w:pStyle w:val="Heading2"/>
        <w:rPr>
          <w:rFonts w:ascii="Consolas" w:eastAsiaTheme="minorHAnsi" w:hAnsi="Consolas" w:cstheme="minorBidi"/>
          <w:b w:val="0"/>
          <w:bCs w:val="0"/>
          <w:noProof/>
          <w:color w:val="auto"/>
          <w:sz w:val="22"/>
          <w:szCs w:val="22"/>
        </w:rPr>
      </w:pPr>
      <w:r>
        <w:rPr>
          <w:rFonts w:ascii="Consolas" w:eastAsiaTheme="minorHAnsi" w:hAnsi="Consolas" w:cstheme="minorBidi"/>
          <w:b w:val="0"/>
          <w:bCs w:val="0"/>
          <w:noProof/>
          <w:color w:val="auto"/>
          <w:sz w:val="22"/>
          <w:szCs w:val="22"/>
        </w:rPr>
        <w:t>When you recieve a command</w:t>
      </w:r>
      <w:r w:rsidR="00CA6B32" w:rsidRPr="003C1B52">
        <w:rPr>
          <w:rFonts w:ascii="Consolas" w:eastAsiaTheme="minorHAnsi" w:hAnsi="Consolas" w:cstheme="minorBidi"/>
          <w:b w:val="0"/>
          <w:bCs w:val="0"/>
          <w:noProof/>
          <w:color w:val="auto"/>
          <w:sz w:val="22"/>
          <w:szCs w:val="22"/>
        </w:rPr>
        <w:t xml:space="preserve"> which says </w:t>
      </w:r>
      <w:r w:rsidR="00CA6B32" w:rsidRPr="003C1B52">
        <w:rPr>
          <w:rFonts w:ascii="Consolas" w:eastAsiaTheme="minorHAnsi" w:hAnsi="Consolas" w:cstheme="minorBidi"/>
          <w:bCs w:val="0"/>
          <w:noProof/>
          <w:color w:val="auto"/>
          <w:sz w:val="22"/>
          <w:szCs w:val="22"/>
        </w:rPr>
        <w:t>'</w:t>
      </w:r>
      <w:r w:rsidR="00B96E8D" w:rsidRPr="00B96E8D">
        <w:rPr>
          <w:rFonts w:ascii="Consolas" w:eastAsiaTheme="minorHAnsi" w:hAnsi="Consolas" w:cstheme="minorBidi"/>
          <w:bCs w:val="0"/>
          <w:noProof/>
          <w:color w:val="auto"/>
          <w:sz w:val="22"/>
          <w:szCs w:val="22"/>
        </w:rPr>
        <w:t>report</w:t>
      </w:r>
      <w:r w:rsidR="00CA6B32" w:rsidRPr="003C1B52">
        <w:rPr>
          <w:rFonts w:ascii="Consolas" w:eastAsiaTheme="minorHAnsi" w:hAnsi="Consolas" w:cstheme="minorBidi"/>
          <w:bCs w:val="0"/>
          <w:noProof/>
          <w:color w:val="auto"/>
          <w:sz w:val="22"/>
          <w:szCs w:val="22"/>
        </w:rPr>
        <w:t>'</w:t>
      </w:r>
      <w:r w:rsidR="00CA6B32" w:rsidRPr="003C1B52">
        <w:rPr>
          <w:rFonts w:ascii="Consolas" w:eastAsiaTheme="minorHAnsi" w:hAnsi="Consolas" w:cstheme="minorBidi"/>
          <w:b w:val="0"/>
          <w:bCs w:val="0"/>
          <w:noProof/>
          <w:color w:val="auto"/>
          <w:sz w:val="22"/>
          <w:szCs w:val="22"/>
        </w:rPr>
        <w:t>, you should print</w:t>
      </w:r>
      <w:del w:id="4" w:author="Ines" w:date="2019-03-13T14:27:00Z">
        <w:r w:rsidR="00CA6B32" w:rsidRPr="003C1B52" w:rsidDel="00386055">
          <w:rPr>
            <w:rFonts w:ascii="Consolas" w:eastAsiaTheme="minorHAnsi" w:hAnsi="Consolas" w:cstheme="minorBidi"/>
            <w:b w:val="0"/>
            <w:bCs w:val="0"/>
            <w:noProof/>
            <w:color w:val="auto"/>
            <w:sz w:val="22"/>
            <w:szCs w:val="22"/>
          </w:rPr>
          <w:delText xml:space="preserve"> the</w:delText>
        </w:r>
      </w:del>
      <w:r w:rsidR="00CA6B32" w:rsidRPr="003C1B52">
        <w:rPr>
          <w:rFonts w:ascii="Consolas" w:eastAsiaTheme="minorHAnsi" w:hAnsi="Consolas" w:cstheme="minorBidi"/>
          <w:b w:val="0"/>
          <w:bCs w:val="0"/>
          <w:noProof/>
          <w:color w:val="auto"/>
          <w:sz w:val="22"/>
          <w:szCs w:val="22"/>
        </w:rPr>
        <w:t xml:space="preserve"> </w:t>
      </w:r>
      <w:r w:rsidR="00B96E8D">
        <w:rPr>
          <w:rFonts w:ascii="Consolas" w:eastAsiaTheme="minorHAnsi" w:hAnsi="Consolas" w:cstheme="minorBidi"/>
          <w:b w:val="0"/>
          <w:bCs w:val="0"/>
          <w:noProof/>
          <w:color w:val="auto"/>
          <w:sz w:val="22"/>
          <w:szCs w:val="22"/>
        </w:rPr>
        <w:t>all</w:t>
      </w:r>
      <w:ins w:id="5" w:author="Ines" w:date="2019-03-13T14:27:00Z">
        <w:r w:rsidR="00386055">
          <w:rPr>
            <w:rFonts w:ascii="Consolas" w:eastAsiaTheme="minorHAnsi" w:hAnsi="Consolas" w:cstheme="minorBidi"/>
            <w:b w:val="0"/>
            <w:bCs w:val="0"/>
            <w:noProof/>
            <w:color w:val="auto"/>
            <w:sz w:val="22"/>
            <w:szCs w:val="22"/>
          </w:rPr>
          <w:t xml:space="preserve"> </w:t>
        </w:r>
      </w:ins>
      <w:del w:id="6" w:author="Ines" w:date="2019-03-13T14:27:00Z">
        <w:r w:rsidR="00B96E8D" w:rsidDel="00386055">
          <w:rPr>
            <w:rFonts w:ascii="Consolas" w:eastAsiaTheme="minorHAnsi" w:hAnsi="Consolas" w:cstheme="minorBidi"/>
            <w:b w:val="0"/>
            <w:bCs w:val="0"/>
            <w:noProof/>
            <w:color w:val="auto"/>
            <w:sz w:val="22"/>
            <w:szCs w:val="22"/>
          </w:rPr>
          <w:delText xml:space="preserve"> data for </w:delText>
        </w:r>
      </w:del>
      <w:r w:rsidR="00B96E8D">
        <w:rPr>
          <w:rFonts w:ascii="Consolas" w:eastAsiaTheme="minorHAnsi" w:hAnsi="Consolas" w:cstheme="minorBidi"/>
          <w:b w:val="0"/>
          <w:bCs w:val="0"/>
          <w:noProof/>
          <w:color w:val="auto"/>
          <w:sz w:val="22"/>
          <w:szCs w:val="22"/>
        </w:rPr>
        <w:t>apartments</w:t>
      </w:r>
      <w:r w:rsidR="00D3241D">
        <w:rPr>
          <w:rFonts w:ascii="Consolas" w:eastAsiaTheme="minorHAnsi" w:hAnsi="Consolas" w:cstheme="minorBidi"/>
          <w:b w:val="0"/>
          <w:bCs w:val="0"/>
          <w:noProof/>
          <w:color w:val="auto"/>
          <w:sz w:val="22"/>
          <w:szCs w:val="22"/>
        </w:rPr>
        <w:t xml:space="preserve"> </w:t>
      </w:r>
      <w:ins w:id="7" w:author="Ines" w:date="2019-03-13T14:27:00Z">
        <w:r w:rsidR="00386055">
          <w:rPr>
            <w:rFonts w:ascii="Consolas" w:eastAsiaTheme="minorHAnsi" w:hAnsi="Consolas" w:cstheme="minorBidi"/>
            <w:b w:val="0"/>
            <w:bCs w:val="0"/>
            <w:noProof/>
            <w:color w:val="auto"/>
            <w:sz w:val="22"/>
            <w:szCs w:val="22"/>
          </w:rPr>
          <w:t xml:space="preserve">data </w:t>
        </w:r>
      </w:ins>
      <w:r w:rsidR="00D3241D" w:rsidRPr="00D3241D">
        <w:rPr>
          <w:rFonts w:ascii="Consolas" w:eastAsiaTheme="minorHAnsi" w:hAnsi="Consolas" w:cstheme="minorBidi"/>
          <w:bCs w:val="0"/>
          <w:noProof/>
          <w:color w:val="auto"/>
          <w:sz w:val="22"/>
          <w:szCs w:val="22"/>
        </w:rPr>
        <w:t>ordered by name of the neighborhood ascending</w:t>
      </w:r>
      <w:r w:rsidR="00D3241D">
        <w:rPr>
          <w:rFonts w:ascii="Consolas" w:eastAsiaTheme="minorHAnsi" w:hAnsi="Consolas" w:cstheme="minorBidi"/>
          <w:b w:val="0"/>
          <w:bCs w:val="0"/>
          <w:noProof/>
          <w:color w:val="auto"/>
          <w:sz w:val="22"/>
          <w:szCs w:val="22"/>
        </w:rPr>
        <w:t xml:space="preserve"> after that </w:t>
      </w:r>
      <w:r w:rsidR="00D3241D" w:rsidRPr="00D3241D">
        <w:rPr>
          <w:rFonts w:ascii="Consolas" w:eastAsiaTheme="minorHAnsi" w:hAnsi="Consolas" w:cstheme="minorBidi"/>
          <w:bCs w:val="0"/>
          <w:noProof/>
          <w:color w:val="auto"/>
          <w:sz w:val="22"/>
          <w:szCs w:val="22"/>
        </w:rPr>
        <w:t>by block_number ascending</w:t>
      </w:r>
      <w:r w:rsidR="00B96E8D">
        <w:rPr>
          <w:rFonts w:ascii="Consolas" w:eastAsiaTheme="minorHAnsi" w:hAnsi="Consolas" w:cstheme="minorBidi"/>
          <w:b w:val="0"/>
          <w:bCs w:val="0"/>
          <w:noProof/>
          <w:color w:val="auto"/>
          <w:sz w:val="22"/>
          <w:szCs w:val="22"/>
        </w:rPr>
        <w:t xml:space="preserve"> in the following format:</w:t>
      </w:r>
    </w:p>
    <w:p w14:paraId="48911911" w14:textId="261605F1" w:rsidR="00D3241D" w:rsidRDefault="00D3241D" w:rsidP="00D3241D"/>
    <w:p w14:paraId="35EEA852" w14:textId="77777777" w:rsidR="00D3241D" w:rsidRPr="00D3241D" w:rsidRDefault="00D3241D" w:rsidP="00D3241D"/>
    <w:p w14:paraId="5A5D1AA1" w14:textId="4BD60AE4" w:rsidR="00B96E8D" w:rsidRPr="00D3241D" w:rsidRDefault="00B96E8D" w:rsidP="00D3241D">
      <w:pPr>
        <w:rPr>
          <w:b/>
          <w:sz w:val="28"/>
          <w:szCs w:val="28"/>
        </w:rPr>
      </w:pPr>
      <w:r w:rsidRPr="00D3241D">
        <w:rPr>
          <w:b/>
          <w:sz w:val="28"/>
          <w:szCs w:val="28"/>
        </w:rPr>
        <w:t>Neighborhood: {neighborhood}</w:t>
      </w:r>
    </w:p>
    <w:p w14:paraId="40D38880" w14:textId="1ED4BCC9" w:rsidR="00B96E8D" w:rsidRDefault="00D3241D" w:rsidP="00D3241D">
      <w:pPr>
        <w:rPr>
          <w:b/>
          <w:sz w:val="28"/>
          <w:szCs w:val="28"/>
        </w:rPr>
      </w:pPr>
      <w:r w:rsidRPr="00D3241D">
        <w:rPr>
          <w:b/>
          <w:sz w:val="28"/>
          <w:szCs w:val="28"/>
        </w:rPr>
        <w:t>* Block number: {block_number} -&gt; { count_of_available_apartments }</w:t>
      </w:r>
      <w:r w:rsidR="00B96E8D" w:rsidRPr="00D3241D">
        <w:rPr>
          <w:b/>
          <w:sz w:val="28"/>
          <w:szCs w:val="28"/>
        </w:rPr>
        <w:t xml:space="preserve"> apar</w:t>
      </w:r>
      <w:r w:rsidRPr="00D3241D">
        <w:rPr>
          <w:b/>
          <w:sz w:val="28"/>
          <w:szCs w:val="28"/>
        </w:rPr>
        <w:t>tments for sale. Price for one: {price_for_one_apartment }</w:t>
      </w:r>
    </w:p>
    <w:p w14:paraId="625B3559" w14:textId="203F0EEE" w:rsidR="00D3241D" w:rsidRDefault="00D3241D" w:rsidP="00D3241D">
      <w:pPr>
        <w:rPr>
          <w:b/>
          <w:sz w:val="28"/>
          <w:szCs w:val="28"/>
        </w:rPr>
      </w:pPr>
    </w:p>
    <w:p w14:paraId="4FAF682E" w14:textId="3569E60A" w:rsidR="00CA6B32" w:rsidRPr="00D3241D" w:rsidRDefault="00D3241D" w:rsidP="00D3241D">
      <w:pPr>
        <w:pStyle w:val="ListParagraph"/>
        <w:numPr>
          <w:ilvl w:val="0"/>
          <w:numId w:val="30"/>
        </w:numPr>
        <w:rPr>
          <w:rFonts w:ascii="Consolas" w:hAnsi="Consolas"/>
          <w:bCs/>
          <w:noProof/>
        </w:rPr>
      </w:pPr>
      <w:r w:rsidRPr="00D3241D">
        <w:rPr>
          <w:b/>
        </w:rPr>
        <w:t>If  there is no available apartments</w:t>
      </w:r>
      <w:r>
        <w:t xml:space="preserve"> in this block in this </w:t>
      </w:r>
      <w:r w:rsidRPr="00D3241D">
        <w:rPr>
          <w:rFonts w:ascii="Consolas" w:hAnsi="Consolas"/>
          <w:bCs/>
          <w:noProof/>
        </w:rPr>
        <w:t xml:space="preserve">neighborhood </w:t>
      </w:r>
      <w:r w:rsidRPr="00D3241D">
        <w:rPr>
          <w:rFonts w:ascii="Consolas" w:hAnsi="Consolas"/>
          <w:b/>
          <w:bCs/>
          <w:noProof/>
        </w:rPr>
        <w:t>just print 0</w:t>
      </w:r>
      <w:r w:rsidRPr="00D3241D">
        <w:rPr>
          <w:rFonts w:ascii="Consolas" w:hAnsi="Consolas"/>
          <w:bCs/>
          <w:noProof/>
        </w:rPr>
        <w:t xml:space="preserve"> for the available apartments count.</w:t>
      </w:r>
    </w:p>
    <w:p w14:paraId="1C7461B2" w14:textId="6404EB25" w:rsidR="00D3241D" w:rsidRPr="00FC5D02" w:rsidRDefault="00D3241D" w:rsidP="00D3241D">
      <w:pPr>
        <w:pStyle w:val="ListParagraph"/>
        <w:numPr>
          <w:ilvl w:val="0"/>
          <w:numId w:val="30"/>
        </w:numPr>
        <w:rPr>
          <w:b/>
        </w:rPr>
      </w:pPr>
      <w:r w:rsidRPr="00D3241D">
        <w:rPr>
          <w:rFonts w:ascii="Consolas" w:hAnsi="Consolas"/>
          <w:b/>
          <w:bCs/>
          <w:noProof/>
        </w:rPr>
        <w:t>If there is no price</w:t>
      </w:r>
      <w:r w:rsidRPr="00D3241D">
        <w:rPr>
          <w:rFonts w:ascii="Consolas" w:hAnsi="Consolas"/>
          <w:bCs/>
          <w:noProof/>
        </w:rPr>
        <w:t xml:space="preserve">, </w:t>
      </w:r>
      <w:r w:rsidRPr="00D3241D">
        <w:rPr>
          <w:rFonts w:ascii="Consolas" w:hAnsi="Consolas"/>
          <w:b/>
          <w:bCs/>
          <w:noProof/>
        </w:rPr>
        <w:t>just print</w:t>
      </w:r>
      <w:r w:rsidRPr="00D3241D">
        <w:rPr>
          <w:rFonts w:ascii="Consolas" w:hAnsi="Consolas"/>
          <w:bCs/>
          <w:noProof/>
        </w:rPr>
        <w:t xml:space="preserve"> fo</w:t>
      </w:r>
      <w:ins w:id="8" w:author="Ines" w:date="2019-03-13T14:28:00Z">
        <w:r w:rsidR="008C7031">
          <w:rPr>
            <w:rFonts w:ascii="Consolas" w:hAnsi="Consolas"/>
            <w:bCs/>
            <w:noProof/>
          </w:rPr>
          <w:t>r</w:t>
        </w:r>
      </w:ins>
      <w:bookmarkStart w:id="9" w:name="_GoBack"/>
      <w:bookmarkEnd w:id="9"/>
      <w:r w:rsidRPr="00D3241D">
        <w:rPr>
          <w:rFonts w:ascii="Consolas" w:hAnsi="Consolas"/>
          <w:bCs/>
          <w:noProof/>
        </w:rPr>
        <w:t xml:space="preserve"> price_for_one_apartment </w:t>
      </w:r>
      <w:r w:rsidRPr="00D3241D">
        <w:rPr>
          <w:rFonts w:ascii="Consolas" w:hAnsi="Consolas"/>
          <w:b/>
          <w:bCs/>
          <w:noProof/>
        </w:rPr>
        <w:t>‘None’</w:t>
      </w:r>
      <w:r w:rsidRPr="00D3241D">
        <w:rPr>
          <w:rFonts w:ascii="Consolas" w:hAnsi="Consolas"/>
          <w:bCs/>
          <w:noProof/>
        </w:rPr>
        <w:t>.</w:t>
      </w:r>
    </w:p>
    <w:p w14:paraId="34CC8E49" w14:textId="4AC8E42A" w:rsidR="00FC5D02" w:rsidRDefault="00FC5D02" w:rsidP="00FC5D02">
      <w:pPr>
        <w:rPr>
          <w:b/>
        </w:rPr>
      </w:pPr>
    </w:p>
    <w:p w14:paraId="17E606D0" w14:textId="77777777" w:rsidR="00FC5D02" w:rsidRPr="00FC5D02" w:rsidRDefault="00FC5D02" w:rsidP="00FC5D02">
      <w:pPr>
        <w:rPr>
          <w:b/>
        </w:rPr>
      </w:pPr>
    </w:p>
    <w:p w14:paraId="3A018BB0" w14:textId="052DF8D3" w:rsidR="00B954E6" w:rsidRDefault="00B954E6" w:rsidP="00B954E6">
      <w:pPr>
        <w:pStyle w:val="Heading2"/>
      </w:pPr>
      <w:r>
        <w:lastRenderedPageBreak/>
        <w:t>Examples</w:t>
      </w:r>
    </w:p>
    <w:p w14:paraId="65B50C44" w14:textId="77777777" w:rsidR="004A69AC" w:rsidRPr="004A69AC" w:rsidRDefault="004A69AC" w:rsidP="004A69AC"/>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2785"/>
        <w:gridCol w:w="4770"/>
        <w:gridCol w:w="2960"/>
      </w:tblGrid>
      <w:tr w:rsidR="00B954E6" w14:paraId="12DFCB74" w14:textId="77777777" w:rsidTr="00D95A4D">
        <w:tc>
          <w:tcPr>
            <w:tcW w:w="2785" w:type="dxa"/>
            <w:tcBorders>
              <w:top w:val="single" w:sz="4" w:space="0" w:color="auto"/>
              <w:left w:val="single" w:sz="4" w:space="0" w:color="auto"/>
              <w:bottom w:val="single" w:sz="4" w:space="0" w:color="auto"/>
              <w:right w:val="single" w:sz="4" w:space="0" w:color="auto"/>
            </w:tcBorders>
            <w:shd w:val="clear" w:color="auto" w:fill="D9D9D9"/>
            <w:hideMark/>
          </w:tcPr>
          <w:p w14:paraId="6858BD32" w14:textId="77777777" w:rsidR="00B954E6" w:rsidRDefault="00B954E6">
            <w:pPr>
              <w:spacing w:before="0" w:after="0"/>
              <w:rPr>
                <w:rFonts w:ascii="Calibri" w:eastAsia="Calibri" w:hAnsi="Calibri" w:cs="Times New Roman"/>
                <w:b/>
              </w:rPr>
            </w:pPr>
            <w:r>
              <w:rPr>
                <w:rFonts w:ascii="Calibri" w:eastAsia="Calibri" w:hAnsi="Calibri" w:cs="Times New Roman"/>
                <w:b/>
              </w:rPr>
              <w:t>Input</w:t>
            </w:r>
          </w:p>
        </w:tc>
        <w:tc>
          <w:tcPr>
            <w:tcW w:w="4770" w:type="dxa"/>
            <w:tcBorders>
              <w:top w:val="single" w:sz="4" w:space="0" w:color="auto"/>
              <w:left w:val="single" w:sz="4" w:space="0" w:color="auto"/>
              <w:bottom w:val="single" w:sz="4" w:space="0" w:color="auto"/>
              <w:right w:val="single" w:sz="4" w:space="0" w:color="auto"/>
            </w:tcBorders>
            <w:shd w:val="clear" w:color="auto" w:fill="D9D9D9"/>
            <w:hideMark/>
          </w:tcPr>
          <w:p w14:paraId="2F5F1456" w14:textId="77777777" w:rsidR="00B954E6" w:rsidRDefault="00B954E6">
            <w:pPr>
              <w:spacing w:before="0" w:after="0"/>
              <w:rPr>
                <w:rFonts w:ascii="Calibri" w:eastAsia="Calibri" w:hAnsi="Calibri" w:cs="Times New Roman"/>
                <w:b/>
              </w:rPr>
            </w:pPr>
            <w:r>
              <w:rPr>
                <w:rFonts w:ascii="Calibri" w:eastAsia="Calibri" w:hAnsi="Calibri" w:cs="Times New Roman"/>
                <w:b/>
              </w:rPr>
              <w:t>Output</w:t>
            </w:r>
          </w:p>
        </w:tc>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6D9BF3AB" w14:textId="77777777" w:rsidR="00B954E6" w:rsidRDefault="00B954E6">
            <w:pPr>
              <w:spacing w:before="0" w:after="0"/>
              <w:rPr>
                <w:rFonts w:ascii="Calibri" w:eastAsia="Calibri" w:hAnsi="Calibri" w:cs="Times New Roman"/>
                <w:b/>
              </w:rPr>
            </w:pPr>
            <w:r>
              <w:rPr>
                <w:rFonts w:ascii="Calibri" w:eastAsia="Calibri" w:hAnsi="Calibri" w:cs="Times New Roman"/>
                <w:b/>
              </w:rPr>
              <w:t>Comments</w:t>
            </w:r>
          </w:p>
        </w:tc>
      </w:tr>
      <w:tr w:rsidR="00B954E6" w14:paraId="79A82B39" w14:textId="77777777" w:rsidTr="00D95A4D">
        <w:trPr>
          <w:trHeight w:val="406"/>
        </w:trPr>
        <w:tc>
          <w:tcPr>
            <w:tcW w:w="2785" w:type="dxa"/>
            <w:tcBorders>
              <w:top w:val="single" w:sz="4" w:space="0" w:color="auto"/>
              <w:left w:val="single" w:sz="4" w:space="0" w:color="auto"/>
              <w:bottom w:val="single" w:sz="4" w:space="0" w:color="auto"/>
              <w:right w:val="single" w:sz="4" w:space="0" w:color="auto"/>
            </w:tcBorders>
            <w:hideMark/>
          </w:tcPr>
          <w:p w14:paraId="7C974A89" w14:textId="77777777" w:rsidR="00DA5168" w:rsidRPr="00504000" w:rsidRDefault="00DA5168" w:rsidP="00DA5168">
            <w:pPr>
              <w:pStyle w:val="Code"/>
              <w:rPr>
                <w:rFonts w:ascii="Courier New" w:hAnsi="Courier New" w:cs="Courier New"/>
                <w:b w:val="0"/>
                <w:noProof w:val="0"/>
                <w:highlight w:val="yellow"/>
                <w:lang w:val="en-GB"/>
              </w:rPr>
            </w:pPr>
            <w:r w:rsidRPr="00504000">
              <w:rPr>
                <w:rFonts w:ascii="Courier New" w:hAnsi="Courier New" w:cs="Courier New"/>
                <w:b w:val="0"/>
                <w:noProof w:val="0"/>
                <w:highlight w:val="yellow"/>
                <w:lang w:val="en-GB"/>
              </w:rPr>
              <w:t>Lozenec -&gt; 11,2</w:t>
            </w:r>
          </w:p>
          <w:p w14:paraId="53135943" w14:textId="77777777" w:rsidR="00DA5168" w:rsidRPr="00504000" w:rsidRDefault="00DA5168" w:rsidP="00DA5168">
            <w:pPr>
              <w:pStyle w:val="Code"/>
              <w:rPr>
                <w:rFonts w:ascii="Courier New" w:hAnsi="Courier New" w:cs="Courier New"/>
                <w:b w:val="0"/>
                <w:noProof w:val="0"/>
                <w:highlight w:val="yellow"/>
                <w:lang w:val="en-GB"/>
              </w:rPr>
            </w:pPr>
            <w:r w:rsidRPr="00504000">
              <w:rPr>
                <w:rFonts w:ascii="Courier New" w:hAnsi="Courier New" w:cs="Courier New"/>
                <w:b w:val="0"/>
                <w:noProof w:val="0"/>
                <w:highlight w:val="yellow"/>
                <w:lang w:val="en-GB"/>
              </w:rPr>
              <w:t>Durvenica -&gt; 4,3</w:t>
            </w:r>
          </w:p>
          <w:p w14:paraId="285443F8" w14:textId="77777777" w:rsidR="00DA5168" w:rsidRPr="00504000" w:rsidRDefault="00DA5168" w:rsidP="00DA5168">
            <w:pPr>
              <w:pStyle w:val="Code"/>
              <w:rPr>
                <w:rFonts w:ascii="Courier New" w:hAnsi="Courier New" w:cs="Courier New"/>
                <w:b w:val="0"/>
                <w:noProof w:val="0"/>
                <w:highlight w:val="yellow"/>
                <w:lang w:val="en-GB"/>
              </w:rPr>
            </w:pPr>
            <w:r w:rsidRPr="00504000">
              <w:rPr>
                <w:rFonts w:ascii="Courier New" w:hAnsi="Courier New" w:cs="Courier New"/>
                <w:b w:val="0"/>
                <w:noProof w:val="0"/>
                <w:highlight w:val="yellow"/>
                <w:lang w:val="en-GB"/>
              </w:rPr>
              <w:t>Mladost1 -&gt; 5,2</w:t>
            </w:r>
          </w:p>
          <w:p w14:paraId="43C058C3" w14:textId="77777777" w:rsidR="00DA5168" w:rsidRPr="00DA5168" w:rsidRDefault="00DA5168" w:rsidP="00DA5168">
            <w:pPr>
              <w:pStyle w:val="Code"/>
              <w:rPr>
                <w:rFonts w:ascii="Courier New" w:hAnsi="Courier New" w:cs="Courier New"/>
                <w:b w:val="0"/>
                <w:noProof w:val="0"/>
                <w:lang w:val="en-GB"/>
              </w:rPr>
            </w:pPr>
            <w:r w:rsidRPr="00504000">
              <w:rPr>
                <w:rFonts w:ascii="Courier New" w:hAnsi="Courier New" w:cs="Courier New"/>
                <w:b w:val="0"/>
                <w:noProof w:val="0"/>
                <w:highlight w:val="yellow"/>
                <w:lang w:val="en-GB"/>
              </w:rPr>
              <w:t>Mladost2 -&gt; 7,8</w:t>
            </w:r>
          </w:p>
          <w:p w14:paraId="4519F83F" w14:textId="77777777" w:rsidR="00DA5168" w:rsidRPr="00DA5168" w:rsidRDefault="00DA5168" w:rsidP="00DA5168">
            <w:pPr>
              <w:pStyle w:val="Code"/>
              <w:rPr>
                <w:rFonts w:ascii="Courier New" w:hAnsi="Courier New" w:cs="Courier New"/>
                <w:b w:val="0"/>
                <w:noProof w:val="0"/>
                <w:lang w:val="en-GB"/>
              </w:rPr>
            </w:pPr>
            <w:r w:rsidRPr="00DA5168">
              <w:rPr>
                <w:rFonts w:ascii="Courier New" w:hAnsi="Courier New" w:cs="Courier New"/>
                <w:b w:val="0"/>
                <w:noProof w:val="0"/>
                <w:lang w:val="en-GB"/>
              </w:rPr>
              <w:t>collectApartments</w:t>
            </w:r>
          </w:p>
          <w:p w14:paraId="105566B3" w14:textId="77777777" w:rsidR="00DA5168" w:rsidRPr="00DA5168" w:rsidRDefault="00DA5168" w:rsidP="00DA5168">
            <w:pPr>
              <w:pStyle w:val="Code"/>
              <w:rPr>
                <w:rFonts w:ascii="Courier New" w:hAnsi="Courier New" w:cs="Courier New"/>
                <w:b w:val="0"/>
                <w:noProof w:val="0"/>
                <w:lang w:val="en-GB"/>
              </w:rPr>
            </w:pPr>
            <w:r w:rsidRPr="00504000">
              <w:rPr>
                <w:rFonts w:ascii="Courier New" w:hAnsi="Courier New" w:cs="Courier New"/>
                <w:b w:val="0"/>
                <w:noProof w:val="0"/>
                <w:highlight w:val="green"/>
                <w:lang w:val="en-GB"/>
              </w:rPr>
              <w:t>Lozenec&amp;11 -&gt; 2|100000</w:t>
            </w:r>
          </w:p>
          <w:p w14:paraId="3751A464" w14:textId="77777777" w:rsidR="00DA5168" w:rsidRPr="00DA5168" w:rsidRDefault="00DA5168" w:rsidP="00DA5168">
            <w:pPr>
              <w:pStyle w:val="Code"/>
              <w:rPr>
                <w:rFonts w:ascii="Courier New" w:hAnsi="Courier New" w:cs="Courier New"/>
                <w:b w:val="0"/>
                <w:noProof w:val="0"/>
                <w:lang w:val="en-GB"/>
              </w:rPr>
            </w:pPr>
            <w:r w:rsidRPr="00504000">
              <w:rPr>
                <w:rFonts w:ascii="Courier New" w:hAnsi="Courier New" w:cs="Courier New"/>
                <w:b w:val="0"/>
                <w:noProof w:val="0"/>
                <w:highlight w:val="green"/>
                <w:lang w:val="en-GB"/>
              </w:rPr>
              <w:t>Lozenec&amp;2 -&gt; 1|100000</w:t>
            </w:r>
          </w:p>
          <w:p w14:paraId="521C4F1E" w14:textId="77777777" w:rsidR="00DA5168" w:rsidRPr="00DA5168" w:rsidRDefault="00DA5168" w:rsidP="00DA5168">
            <w:pPr>
              <w:pStyle w:val="Code"/>
              <w:rPr>
                <w:rFonts w:ascii="Courier New" w:hAnsi="Courier New" w:cs="Courier New"/>
                <w:b w:val="0"/>
                <w:noProof w:val="0"/>
                <w:lang w:val="en-GB"/>
              </w:rPr>
            </w:pPr>
            <w:r w:rsidRPr="00504000">
              <w:rPr>
                <w:rFonts w:ascii="Courier New" w:hAnsi="Courier New" w:cs="Courier New"/>
                <w:b w:val="0"/>
                <w:noProof w:val="0"/>
                <w:highlight w:val="cyan"/>
                <w:lang w:val="en-GB"/>
              </w:rPr>
              <w:t>Durvenica&amp;3 -&gt; 5|80000</w:t>
            </w:r>
          </w:p>
          <w:p w14:paraId="231413FB" w14:textId="77777777" w:rsidR="00DA5168" w:rsidRPr="00DA5168" w:rsidRDefault="00DA5168" w:rsidP="00DA5168">
            <w:pPr>
              <w:pStyle w:val="Code"/>
              <w:rPr>
                <w:rFonts w:ascii="Courier New" w:hAnsi="Courier New" w:cs="Courier New"/>
                <w:b w:val="0"/>
                <w:noProof w:val="0"/>
                <w:lang w:val="en-GB"/>
              </w:rPr>
            </w:pPr>
            <w:r w:rsidRPr="00504000">
              <w:rPr>
                <w:rFonts w:ascii="Courier New" w:hAnsi="Courier New" w:cs="Courier New"/>
                <w:b w:val="0"/>
                <w:noProof w:val="0"/>
                <w:highlight w:val="lightGray"/>
                <w:lang w:val="en-GB"/>
              </w:rPr>
              <w:t>Durvenica&amp;5 -&gt; 15|80000</w:t>
            </w:r>
          </w:p>
          <w:p w14:paraId="544F551B" w14:textId="77777777" w:rsidR="00DA5168" w:rsidRPr="00DA5168" w:rsidRDefault="00DA5168" w:rsidP="00DA5168">
            <w:pPr>
              <w:pStyle w:val="Code"/>
              <w:rPr>
                <w:rFonts w:ascii="Courier New" w:hAnsi="Courier New" w:cs="Courier New"/>
                <w:b w:val="0"/>
                <w:noProof w:val="0"/>
                <w:lang w:val="en-GB"/>
              </w:rPr>
            </w:pPr>
            <w:r w:rsidRPr="00DA5168">
              <w:rPr>
                <w:rFonts w:ascii="Courier New" w:hAnsi="Courier New" w:cs="Courier New"/>
                <w:b w:val="0"/>
                <w:noProof w:val="0"/>
                <w:lang w:val="en-GB"/>
              </w:rPr>
              <w:t>Mladost2&amp;13 -&gt; 6|80000</w:t>
            </w:r>
          </w:p>
          <w:p w14:paraId="0280CD3F" w14:textId="77777777" w:rsidR="00DA5168" w:rsidRPr="00DA5168" w:rsidRDefault="00DA5168" w:rsidP="00DA5168">
            <w:pPr>
              <w:pStyle w:val="Code"/>
              <w:rPr>
                <w:rFonts w:ascii="Courier New" w:hAnsi="Courier New" w:cs="Courier New"/>
                <w:b w:val="0"/>
                <w:noProof w:val="0"/>
                <w:lang w:val="en-GB"/>
              </w:rPr>
            </w:pPr>
            <w:r w:rsidRPr="00DA5168">
              <w:rPr>
                <w:rFonts w:ascii="Courier New" w:hAnsi="Courier New" w:cs="Courier New"/>
                <w:b w:val="0"/>
                <w:noProof w:val="0"/>
                <w:lang w:val="en-GB"/>
              </w:rPr>
              <w:t>Mladost1&amp;13 -&gt; 7|79000</w:t>
            </w:r>
          </w:p>
          <w:p w14:paraId="568306B9" w14:textId="3BA77997" w:rsidR="00D95A4D" w:rsidRDefault="00DA5168" w:rsidP="00DA5168">
            <w:pPr>
              <w:pStyle w:val="Code"/>
              <w:rPr>
                <w:b w:val="0"/>
                <w:lang w:val="en-GB"/>
              </w:rPr>
            </w:pPr>
            <w:r w:rsidRPr="00DA5168">
              <w:rPr>
                <w:rFonts w:ascii="Courier New" w:hAnsi="Courier New" w:cs="Courier New"/>
                <w:b w:val="0"/>
                <w:noProof w:val="0"/>
                <w:lang w:val="en-GB"/>
              </w:rPr>
              <w:t xml:space="preserve">report </w:t>
            </w:r>
          </w:p>
          <w:p w14:paraId="425C6040" w14:textId="77777777" w:rsidR="00D95A4D" w:rsidRPr="00D95A4D" w:rsidRDefault="00D95A4D" w:rsidP="00D95A4D">
            <w:pPr>
              <w:pStyle w:val="Code"/>
              <w:rPr>
                <w:b w:val="0"/>
                <w:lang w:val="en-GB"/>
              </w:rPr>
            </w:pPr>
          </w:p>
          <w:p w14:paraId="63FA8EE3" w14:textId="3A46190D" w:rsidR="00D95A4D" w:rsidRPr="003E25D7" w:rsidRDefault="00D95A4D" w:rsidP="003E25D7">
            <w:pPr>
              <w:pStyle w:val="Code"/>
              <w:rPr>
                <w:b w:val="0"/>
                <w:lang w:val="en-GB"/>
              </w:rPr>
            </w:pPr>
          </w:p>
        </w:tc>
        <w:tc>
          <w:tcPr>
            <w:tcW w:w="4770" w:type="dxa"/>
            <w:tcBorders>
              <w:top w:val="single" w:sz="4" w:space="0" w:color="auto"/>
              <w:left w:val="single" w:sz="4" w:space="0" w:color="auto"/>
              <w:bottom w:val="single" w:sz="4" w:space="0" w:color="auto"/>
              <w:right w:val="single" w:sz="4" w:space="0" w:color="auto"/>
            </w:tcBorders>
            <w:hideMark/>
          </w:tcPr>
          <w:p w14:paraId="5C51AA68" w14:textId="77777777" w:rsidR="00504000" w:rsidRPr="00504000" w:rsidRDefault="00504000" w:rsidP="00504000">
            <w:pPr>
              <w:autoSpaceDE w:val="0"/>
              <w:autoSpaceDN w:val="0"/>
              <w:adjustRightInd w:val="0"/>
              <w:spacing w:before="0" w:after="0"/>
              <w:rPr>
                <w:rFonts w:ascii="Courier New" w:hAnsi="Courier New" w:cs="Courier New"/>
                <w:highlight w:val="cyan"/>
                <w:lang w:val="en-GB"/>
              </w:rPr>
            </w:pPr>
            <w:r w:rsidRPr="00504000">
              <w:rPr>
                <w:rFonts w:ascii="Courier New" w:hAnsi="Courier New" w:cs="Courier New"/>
                <w:highlight w:val="cyan"/>
                <w:lang w:val="en-GB"/>
              </w:rPr>
              <w:t>Neighborhood: Durvenica</w:t>
            </w:r>
          </w:p>
          <w:p w14:paraId="440338BD" w14:textId="77777777" w:rsidR="00504000" w:rsidRPr="00504000" w:rsidRDefault="00504000" w:rsidP="00504000">
            <w:pPr>
              <w:autoSpaceDE w:val="0"/>
              <w:autoSpaceDN w:val="0"/>
              <w:adjustRightInd w:val="0"/>
              <w:spacing w:before="0" w:after="0"/>
              <w:rPr>
                <w:rFonts w:ascii="Courier New" w:hAnsi="Courier New" w:cs="Courier New"/>
                <w:highlight w:val="cyan"/>
                <w:lang w:val="en-GB"/>
              </w:rPr>
            </w:pPr>
            <w:r w:rsidRPr="00504000">
              <w:rPr>
                <w:rFonts w:ascii="Courier New" w:hAnsi="Courier New" w:cs="Courier New"/>
                <w:highlight w:val="cyan"/>
                <w:lang w:val="en-GB"/>
              </w:rPr>
              <w:t>* Block number: 3 -&gt; 5 apartments for sale. Price for one: 80000</w:t>
            </w:r>
          </w:p>
          <w:p w14:paraId="4AA48626"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highlight w:val="cyan"/>
                <w:lang w:val="en-GB"/>
              </w:rPr>
              <w:t>* Block number: 4 -&gt; 0 apartments for sale. Price for one: None</w:t>
            </w:r>
          </w:p>
          <w:p w14:paraId="24BB3154" w14:textId="77777777" w:rsidR="00504000" w:rsidRPr="00504000" w:rsidRDefault="00504000" w:rsidP="00504000">
            <w:pPr>
              <w:autoSpaceDE w:val="0"/>
              <w:autoSpaceDN w:val="0"/>
              <w:adjustRightInd w:val="0"/>
              <w:spacing w:before="0" w:after="0"/>
              <w:rPr>
                <w:rFonts w:ascii="Courier New" w:hAnsi="Courier New" w:cs="Courier New"/>
                <w:highlight w:val="green"/>
                <w:lang w:val="en-GB"/>
              </w:rPr>
            </w:pPr>
            <w:r w:rsidRPr="00504000">
              <w:rPr>
                <w:rFonts w:ascii="Courier New" w:hAnsi="Courier New" w:cs="Courier New"/>
                <w:highlight w:val="green"/>
                <w:lang w:val="en-GB"/>
              </w:rPr>
              <w:t>Neighborhood: Lozenec</w:t>
            </w:r>
          </w:p>
          <w:p w14:paraId="3C602EF8" w14:textId="77777777" w:rsidR="00504000" w:rsidRPr="00504000" w:rsidRDefault="00504000" w:rsidP="00504000">
            <w:pPr>
              <w:autoSpaceDE w:val="0"/>
              <w:autoSpaceDN w:val="0"/>
              <w:adjustRightInd w:val="0"/>
              <w:spacing w:before="0" w:after="0"/>
              <w:rPr>
                <w:rFonts w:ascii="Courier New" w:hAnsi="Courier New" w:cs="Courier New"/>
                <w:highlight w:val="green"/>
                <w:lang w:val="en-GB"/>
              </w:rPr>
            </w:pPr>
            <w:r w:rsidRPr="00504000">
              <w:rPr>
                <w:rFonts w:ascii="Courier New" w:hAnsi="Courier New" w:cs="Courier New"/>
                <w:highlight w:val="green"/>
                <w:lang w:val="en-GB"/>
              </w:rPr>
              <w:t>* Block number: 2 -&gt; 1 apartments for sale. Price for one: 100000</w:t>
            </w:r>
          </w:p>
          <w:p w14:paraId="50F6B68F"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highlight w:val="green"/>
                <w:lang w:val="en-GB"/>
              </w:rPr>
              <w:t>* Block number: 11 -&gt; 2 apartments for sale. Price for one: 100000</w:t>
            </w:r>
          </w:p>
          <w:p w14:paraId="23C67D51"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lang w:val="en-GB"/>
              </w:rPr>
              <w:t>Neighborhood: Mladost1</w:t>
            </w:r>
          </w:p>
          <w:p w14:paraId="10C25F73"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lang w:val="en-GB"/>
              </w:rPr>
              <w:t>* Block number: 2 -&gt; 0 apartments for sale. Price for one: None</w:t>
            </w:r>
          </w:p>
          <w:p w14:paraId="0BD47C26"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lang w:val="en-GB"/>
              </w:rPr>
              <w:t>* Block number: 5 -&gt; 0 apartments for sale. Price for one: None</w:t>
            </w:r>
          </w:p>
          <w:p w14:paraId="71AB6836"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lang w:val="en-GB"/>
              </w:rPr>
              <w:t>Neighborhood: Mladost2</w:t>
            </w:r>
          </w:p>
          <w:p w14:paraId="57C9D87A" w14:textId="77777777" w:rsidR="00504000" w:rsidRPr="00504000" w:rsidRDefault="00504000" w:rsidP="00504000">
            <w:pPr>
              <w:autoSpaceDE w:val="0"/>
              <w:autoSpaceDN w:val="0"/>
              <w:adjustRightInd w:val="0"/>
              <w:spacing w:before="0" w:after="0"/>
              <w:rPr>
                <w:rFonts w:ascii="Courier New" w:hAnsi="Courier New" w:cs="Courier New"/>
                <w:lang w:val="en-GB"/>
              </w:rPr>
            </w:pPr>
            <w:r w:rsidRPr="00504000">
              <w:rPr>
                <w:rFonts w:ascii="Courier New" w:hAnsi="Courier New" w:cs="Courier New"/>
                <w:lang w:val="en-GB"/>
              </w:rPr>
              <w:t>* Block number: 7 -&gt; 0 apartments for sale. Price for one: None</w:t>
            </w:r>
          </w:p>
          <w:p w14:paraId="1E4882B1" w14:textId="758299B5" w:rsidR="00B954E6" w:rsidRPr="0084785C" w:rsidRDefault="00504000" w:rsidP="00504000">
            <w:pPr>
              <w:spacing w:before="0" w:after="0"/>
              <w:rPr>
                <w:rFonts w:ascii="Consolas" w:eastAsia="Calibri" w:hAnsi="Consolas" w:cs="Times New Roman"/>
                <w:noProof/>
                <w:sz w:val="20"/>
                <w:lang w:val="bg-BG"/>
              </w:rPr>
            </w:pPr>
            <w:r w:rsidRPr="00504000">
              <w:rPr>
                <w:rFonts w:ascii="Courier New" w:hAnsi="Courier New" w:cs="Courier New"/>
                <w:lang w:val="en-GB"/>
              </w:rPr>
              <w:t>* Block number: 8 -&gt; 0 apartments for sale. Price for one: None</w:t>
            </w:r>
          </w:p>
        </w:tc>
        <w:tc>
          <w:tcPr>
            <w:tcW w:w="2960" w:type="dxa"/>
            <w:tcBorders>
              <w:top w:val="single" w:sz="4" w:space="0" w:color="auto"/>
              <w:left w:val="single" w:sz="4" w:space="0" w:color="auto"/>
              <w:bottom w:val="single" w:sz="4" w:space="0" w:color="auto"/>
              <w:right w:val="single" w:sz="4" w:space="0" w:color="auto"/>
            </w:tcBorders>
            <w:hideMark/>
          </w:tcPr>
          <w:p w14:paraId="4408B171" w14:textId="45D7D03F" w:rsidR="00D77A33" w:rsidRPr="00504000" w:rsidRDefault="00504000" w:rsidP="004F6BB6">
            <w:pPr>
              <w:pStyle w:val="Code"/>
              <w:rPr>
                <w:b w:val="0"/>
                <w:highlight w:val="cyan"/>
                <w:lang w:val="en-GB"/>
              </w:rPr>
            </w:pPr>
            <w:r w:rsidRPr="00504000">
              <w:rPr>
                <w:b w:val="0"/>
                <w:highlight w:val="yellow"/>
                <w:lang w:val="en-GB"/>
              </w:rPr>
              <w:t>Here we</w:t>
            </w:r>
            <w:ins w:id="10" w:author="Valentin" w:date="2019-03-11T23:50:00Z">
              <w:r w:rsidR="00B81073">
                <w:rPr>
                  <w:b w:val="0"/>
                  <w:highlight w:val="yellow"/>
                  <w:lang w:val="en-GB"/>
                </w:rPr>
                <w:t xml:space="preserve"> are</w:t>
              </w:r>
            </w:ins>
            <w:r w:rsidRPr="00504000">
              <w:rPr>
                <w:b w:val="0"/>
                <w:highlight w:val="yellow"/>
                <w:lang w:val="en-GB"/>
              </w:rPr>
              <w:t xml:space="preserve"> just collecting data for </w:t>
            </w:r>
            <w:r w:rsidRPr="00504000">
              <w:rPr>
                <w:highlight w:val="yellow"/>
                <w:lang w:val="en-GB"/>
              </w:rPr>
              <w:t>researched</w:t>
            </w:r>
            <w:r w:rsidRPr="00504000">
              <w:rPr>
                <w:b w:val="0"/>
                <w:highlight w:val="yellow"/>
                <w:lang w:val="en-GB"/>
              </w:rPr>
              <w:t xml:space="preserve"> apartments.</w:t>
            </w:r>
            <w:r w:rsidRPr="00504000">
              <w:rPr>
                <w:b w:val="0"/>
                <w:highlight w:val="green"/>
                <w:lang w:val="en-GB"/>
              </w:rPr>
              <w:t xml:space="preserve">We receive the first data we should </w:t>
            </w:r>
            <w:r w:rsidRPr="00504000">
              <w:rPr>
                <w:highlight w:val="green"/>
                <w:lang w:val="en-GB"/>
              </w:rPr>
              <w:t>assign</w:t>
            </w:r>
            <w:r w:rsidRPr="00504000">
              <w:rPr>
                <w:b w:val="0"/>
                <w:highlight w:val="green"/>
                <w:lang w:val="en-GB"/>
              </w:rPr>
              <w:t>.We check that we have Lozenec in researched apartments and check that we have this block number. We have it so we store the info.We repeat the same for the next line.</w:t>
            </w:r>
            <w:r w:rsidRPr="00504000">
              <w:rPr>
                <w:b w:val="0"/>
                <w:highlight w:val="cyan"/>
                <w:lang w:val="en-GB"/>
              </w:rPr>
              <w:t>After that we receive another</w:t>
            </w:r>
          </w:p>
          <w:p w14:paraId="05FA980F" w14:textId="34F1BFA6" w:rsidR="00504000" w:rsidRPr="00504000" w:rsidRDefault="00504000" w:rsidP="004F6BB6">
            <w:pPr>
              <w:pStyle w:val="Code"/>
              <w:rPr>
                <w:b w:val="0"/>
                <w:lang w:val="en-GB"/>
              </w:rPr>
            </w:pPr>
            <w:r w:rsidRPr="00504000">
              <w:rPr>
                <w:b w:val="0"/>
                <w:highlight w:val="cyan"/>
                <w:lang w:val="en-GB"/>
              </w:rPr>
              <w:t>Neighborhood and again we check if we have the information for this block number in this neighborhood.We have it so we add it.</w:t>
            </w:r>
            <w:r w:rsidRPr="00504000">
              <w:rPr>
                <w:b w:val="0"/>
                <w:highlight w:val="lightGray"/>
                <w:lang w:val="en-GB"/>
              </w:rPr>
              <w:t>On the next line we see we have the neighborhood, but we do not have this block number there, so we skip this info.</w:t>
            </w:r>
            <w:r>
              <w:rPr>
                <w:b w:val="0"/>
                <w:lang w:val="en-GB"/>
              </w:rPr>
              <w:t xml:space="preserve">We order everything and print it. Note that </w:t>
            </w:r>
            <w:r w:rsidRPr="00504000">
              <w:rPr>
                <w:lang w:val="en-GB"/>
              </w:rPr>
              <w:t>we have researched block numbers</w:t>
            </w:r>
            <w:r>
              <w:rPr>
                <w:b w:val="0"/>
                <w:lang w:val="en-GB"/>
              </w:rPr>
              <w:t xml:space="preserve"> but there weren’t any apartments so </w:t>
            </w:r>
            <w:r w:rsidRPr="00504000">
              <w:rPr>
                <w:lang w:val="en-GB"/>
              </w:rPr>
              <w:t>the data for them is 0 and None</w:t>
            </w:r>
            <w:r>
              <w:rPr>
                <w:b w:val="0"/>
                <w:lang w:val="en-GB"/>
              </w:rPr>
              <w:t>!</w:t>
            </w:r>
          </w:p>
        </w:tc>
      </w:tr>
      <w:tr w:rsidR="00B954E6" w14:paraId="1F14E672" w14:textId="77777777" w:rsidTr="00D95A4D">
        <w:tc>
          <w:tcPr>
            <w:tcW w:w="2785" w:type="dxa"/>
            <w:tcBorders>
              <w:top w:val="single" w:sz="4" w:space="0" w:color="auto"/>
              <w:left w:val="single" w:sz="4" w:space="0" w:color="auto"/>
              <w:bottom w:val="single" w:sz="4" w:space="0" w:color="auto"/>
              <w:right w:val="single" w:sz="4" w:space="0" w:color="auto"/>
            </w:tcBorders>
            <w:shd w:val="clear" w:color="auto" w:fill="D9D9D9"/>
            <w:hideMark/>
          </w:tcPr>
          <w:p w14:paraId="438F1741" w14:textId="77777777" w:rsidR="00B954E6" w:rsidRDefault="00B954E6">
            <w:pPr>
              <w:spacing w:before="0" w:after="0"/>
              <w:rPr>
                <w:rFonts w:ascii="Calibri" w:eastAsia="Calibri" w:hAnsi="Calibri" w:cs="Times New Roman"/>
                <w:b/>
              </w:rPr>
            </w:pPr>
            <w:r>
              <w:rPr>
                <w:rFonts w:ascii="Calibri" w:eastAsia="Calibri" w:hAnsi="Calibri" w:cs="Times New Roman"/>
                <w:b/>
              </w:rPr>
              <w:t>Input</w:t>
            </w:r>
          </w:p>
        </w:tc>
        <w:tc>
          <w:tcPr>
            <w:tcW w:w="4770" w:type="dxa"/>
            <w:tcBorders>
              <w:top w:val="single" w:sz="4" w:space="0" w:color="auto"/>
              <w:left w:val="single" w:sz="4" w:space="0" w:color="auto"/>
              <w:bottom w:val="single" w:sz="4" w:space="0" w:color="auto"/>
              <w:right w:val="single" w:sz="4" w:space="0" w:color="auto"/>
            </w:tcBorders>
            <w:shd w:val="clear" w:color="auto" w:fill="D9D9D9"/>
            <w:hideMark/>
          </w:tcPr>
          <w:p w14:paraId="637BE1AB" w14:textId="77777777" w:rsidR="00B954E6" w:rsidRDefault="00B954E6">
            <w:pPr>
              <w:spacing w:before="0" w:after="0"/>
              <w:rPr>
                <w:rFonts w:ascii="Calibri" w:eastAsia="Calibri" w:hAnsi="Calibri" w:cs="Times New Roman"/>
                <w:b/>
              </w:rPr>
            </w:pPr>
            <w:r>
              <w:rPr>
                <w:rFonts w:ascii="Calibri" w:eastAsia="Calibri" w:hAnsi="Calibri" w:cs="Times New Roman"/>
                <w:b/>
              </w:rPr>
              <w:t>Output</w:t>
            </w:r>
          </w:p>
        </w:tc>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228D3AC9" w14:textId="77777777" w:rsidR="00B954E6" w:rsidRDefault="00B954E6">
            <w:pPr>
              <w:spacing w:before="0" w:after="0"/>
              <w:rPr>
                <w:rFonts w:ascii="Calibri" w:eastAsia="Calibri" w:hAnsi="Calibri" w:cs="Times New Roman"/>
                <w:b/>
              </w:rPr>
            </w:pPr>
            <w:r>
              <w:rPr>
                <w:rFonts w:ascii="Calibri" w:eastAsia="Calibri" w:hAnsi="Calibri" w:cs="Times New Roman"/>
                <w:b/>
              </w:rPr>
              <w:t>Comments</w:t>
            </w:r>
          </w:p>
        </w:tc>
      </w:tr>
      <w:tr w:rsidR="00B954E6" w14:paraId="2BC84703" w14:textId="77777777" w:rsidTr="00D95A4D">
        <w:trPr>
          <w:trHeight w:val="406"/>
        </w:trPr>
        <w:tc>
          <w:tcPr>
            <w:tcW w:w="2785" w:type="dxa"/>
            <w:tcBorders>
              <w:top w:val="single" w:sz="4" w:space="0" w:color="auto"/>
              <w:left w:val="single" w:sz="4" w:space="0" w:color="auto"/>
              <w:bottom w:val="single" w:sz="4" w:space="0" w:color="auto"/>
              <w:right w:val="single" w:sz="4" w:space="0" w:color="auto"/>
            </w:tcBorders>
            <w:hideMark/>
          </w:tcPr>
          <w:p w14:paraId="776C1A9F"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StudentskiGrad -&gt; 11,2</w:t>
            </w:r>
          </w:p>
          <w:p w14:paraId="09463A34"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KrasnaPolyana -&gt; 5,2</w:t>
            </w:r>
          </w:p>
          <w:p w14:paraId="66339ADB"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Borovo -&gt; 4,3</w:t>
            </w:r>
          </w:p>
          <w:p w14:paraId="64C8A5B6"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KrasnaPolyana -&gt; 5,8</w:t>
            </w:r>
          </w:p>
          <w:p w14:paraId="008A3560"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collectApartments</w:t>
            </w:r>
          </w:p>
          <w:p w14:paraId="512E59D3"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StudentskiGrad&amp;2 -&gt; 3|100000</w:t>
            </w:r>
          </w:p>
          <w:p w14:paraId="7A38C519"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Lozenec&amp;2 -&gt; 1|100000</w:t>
            </w:r>
          </w:p>
          <w:p w14:paraId="6EEE4664"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Durvenica&amp;3 -&gt; 5|80000</w:t>
            </w:r>
          </w:p>
          <w:p w14:paraId="460F6356"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Durvenica&amp;5 -&gt; 15|80000</w:t>
            </w:r>
          </w:p>
          <w:p w14:paraId="5762C191"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Mladost2&amp;13 -&gt; 6|80000</w:t>
            </w:r>
          </w:p>
          <w:p w14:paraId="02A8C407"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Mladost1&amp;13 -&gt; 7|79000</w:t>
            </w:r>
          </w:p>
          <w:p w14:paraId="4A19A308" w14:textId="3692A72E" w:rsidR="0084785C" w:rsidRPr="00B81073" w:rsidRDefault="00D255D8" w:rsidP="00D255D8">
            <w:pPr>
              <w:spacing w:before="0" w:after="0"/>
              <w:rPr>
                <w:rFonts w:ascii="Consolas" w:eastAsia="Calibri" w:hAnsi="Consolas" w:cs="Times New Roman"/>
                <w:noProof/>
                <w:sz w:val="20"/>
                <w:rPrChange w:id="11" w:author="Valentin" w:date="2019-03-11T23:52:00Z">
                  <w:rPr>
                    <w:rFonts w:ascii="Consolas" w:eastAsia="Calibri" w:hAnsi="Consolas" w:cs="Times New Roman"/>
                    <w:noProof/>
                    <w:sz w:val="20"/>
                    <w:lang w:val="bg-BG"/>
                  </w:rPr>
                </w:rPrChange>
              </w:rPr>
            </w:pPr>
            <w:del w:id="12" w:author="Valentin" w:date="2019-03-11T23:51:00Z">
              <w:r w:rsidRPr="00B81073" w:rsidDel="00B81073">
                <w:rPr>
                  <w:rFonts w:ascii="Consolas" w:eastAsia="Calibri" w:hAnsi="Consolas" w:cs="Times New Roman"/>
                  <w:noProof/>
                  <w:sz w:val="20"/>
                  <w:lang w:val="bg-BG"/>
                  <w:rPrChange w:id="13" w:author="Valentin" w:date="2019-03-11T23:51:00Z">
                    <w:rPr>
                      <w:rFonts w:ascii="Consolas" w:eastAsia="Calibri" w:hAnsi="Consolas" w:cs="Times New Roman"/>
                      <w:noProof/>
                      <w:sz w:val="20"/>
                      <w:highlight w:val="red"/>
                      <w:lang w:val="bg-BG"/>
                    </w:rPr>
                  </w:rPrChange>
                </w:rPr>
                <w:delText>Report</w:delText>
              </w:r>
            </w:del>
            <w:ins w:id="14" w:author="Valentin" w:date="2019-03-11T23:52:00Z">
              <w:r w:rsidR="00B81073">
                <w:rPr>
                  <w:rFonts w:ascii="Consolas" w:eastAsia="Calibri" w:hAnsi="Consolas" w:cs="Times New Roman"/>
                  <w:noProof/>
                  <w:sz w:val="20"/>
                </w:rPr>
                <w:t>report</w:t>
              </w:r>
            </w:ins>
          </w:p>
          <w:p w14:paraId="517BF809" w14:textId="49407D74" w:rsidR="00D255D8" w:rsidRPr="0084785C" w:rsidRDefault="00D255D8" w:rsidP="00D255D8">
            <w:pPr>
              <w:spacing w:before="0" w:after="0"/>
              <w:rPr>
                <w:rFonts w:ascii="Consolas" w:eastAsia="Calibri" w:hAnsi="Consolas" w:cs="Times New Roman"/>
                <w:noProof/>
                <w:sz w:val="20"/>
              </w:rPr>
            </w:pPr>
          </w:p>
        </w:tc>
        <w:tc>
          <w:tcPr>
            <w:tcW w:w="4770" w:type="dxa"/>
            <w:tcBorders>
              <w:top w:val="single" w:sz="4" w:space="0" w:color="auto"/>
              <w:left w:val="single" w:sz="4" w:space="0" w:color="auto"/>
              <w:bottom w:val="single" w:sz="4" w:space="0" w:color="auto"/>
              <w:right w:val="single" w:sz="4" w:space="0" w:color="auto"/>
            </w:tcBorders>
            <w:hideMark/>
          </w:tcPr>
          <w:p w14:paraId="19D1DF2C"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Neighborhood: Borovo</w:t>
            </w:r>
          </w:p>
          <w:p w14:paraId="236B5162"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Block number: 3 -&gt; 0 apartments for sale. Price for one: None</w:t>
            </w:r>
          </w:p>
          <w:p w14:paraId="671DF17E"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Block number: 4 -&gt; 0 apartments for sale. Price for one: None</w:t>
            </w:r>
          </w:p>
          <w:p w14:paraId="02C66743"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Neighborhood: KrasnaPolyana</w:t>
            </w:r>
          </w:p>
          <w:p w14:paraId="10742BD1"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Block number: 2 -&gt; 0 apartments for sale. Price for one: None</w:t>
            </w:r>
          </w:p>
          <w:p w14:paraId="53C1A66D"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Block number: 5 -&gt; 0 apartments for sale. Price for one: None</w:t>
            </w:r>
          </w:p>
          <w:p w14:paraId="471A889A"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Block number: 8 -&gt; 0 apartments for sale. Price for one: None</w:t>
            </w:r>
          </w:p>
          <w:p w14:paraId="5FF75017"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Neighborhood: StudentskiGrad</w:t>
            </w:r>
          </w:p>
          <w:p w14:paraId="2DC85B86" w14:textId="77777777" w:rsidR="00D255D8" w:rsidRPr="00D255D8"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Block number: 2 -&gt; 3 apartments for sale. Price for one: 100000</w:t>
            </w:r>
          </w:p>
          <w:p w14:paraId="1BE75CDE" w14:textId="7A6BDCFF" w:rsidR="00B954E6" w:rsidRDefault="00D255D8" w:rsidP="00D255D8">
            <w:pPr>
              <w:spacing w:before="0" w:after="0"/>
              <w:rPr>
                <w:rFonts w:ascii="Consolas" w:eastAsia="Calibri" w:hAnsi="Consolas" w:cs="Times New Roman"/>
                <w:noProof/>
                <w:sz w:val="20"/>
                <w:lang w:val="bg-BG"/>
              </w:rPr>
            </w:pPr>
            <w:r w:rsidRPr="00D255D8">
              <w:rPr>
                <w:rFonts w:ascii="Consolas" w:eastAsia="Calibri" w:hAnsi="Consolas" w:cs="Times New Roman"/>
                <w:noProof/>
                <w:sz w:val="20"/>
                <w:lang w:val="bg-BG"/>
              </w:rPr>
              <w:t xml:space="preserve">* Block number: 11 -&gt; 0 apartments for </w:t>
            </w:r>
            <w:r w:rsidRPr="00D255D8">
              <w:rPr>
                <w:rFonts w:ascii="Consolas" w:eastAsia="Calibri" w:hAnsi="Consolas" w:cs="Times New Roman"/>
                <w:noProof/>
                <w:sz w:val="20"/>
                <w:lang w:val="bg-BG"/>
              </w:rPr>
              <w:lastRenderedPageBreak/>
              <w:t>sale. Price for one: None</w:t>
            </w:r>
          </w:p>
        </w:tc>
        <w:tc>
          <w:tcPr>
            <w:tcW w:w="2960" w:type="dxa"/>
            <w:tcBorders>
              <w:top w:val="single" w:sz="4" w:space="0" w:color="auto"/>
              <w:left w:val="single" w:sz="4" w:space="0" w:color="auto"/>
              <w:bottom w:val="single" w:sz="4" w:space="0" w:color="auto"/>
              <w:right w:val="single" w:sz="4" w:space="0" w:color="auto"/>
            </w:tcBorders>
            <w:hideMark/>
          </w:tcPr>
          <w:p w14:paraId="5A19D334" w14:textId="06077730" w:rsidR="00B954E6" w:rsidRPr="00A41B5D" w:rsidRDefault="00B954E6">
            <w:pPr>
              <w:spacing w:before="0" w:after="0"/>
              <w:rPr>
                <w:rFonts w:eastAsia="Calibri" w:cstheme="minorHAnsi"/>
                <w:noProof/>
              </w:rPr>
            </w:pPr>
          </w:p>
        </w:tc>
      </w:tr>
    </w:tbl>
    <w:p w14:paraId="1A8552C4" w14:textId="7F43542D" w:rsidR="00C678A6" w:rsidRPr="00A93CB6" w:rsidRDefault="00C678A6" w:rsidP="00A93CB6"/>
    <w:sectPr w:rsidR="00C678A6" w:rsidRPr="00A93CB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BF375" w14:textId="77777777" w:rsidR="008E75DE" w:rsidRDefault="008E75DE" w:rsidP="008068A2">
      <w:pPr>
        <w:spacing w:after="0" w:line="240" w:lineRule="auto"/>
      </w:pPr>
      <w:r>
        <w:separator/>
      </w:r>
    </w:p>
  </w:endnote>
  <w:endnote w:type="continuationSeparator" w:id="0">
    <w:p w14:paraId="121C2EB8" w14:textId="77777777" w:rsidR="008E75DE" w:rsidRDefault="008E75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A651" w14:textId="77777777" w:rsidR="00352942" w:rsidRPr="00AC77AD" w:rsidRDefault="00352942" w:rsidP="004D4802">
    <w:pPr>
      <w:pStyle w:val="Footer"/>
    </w:pPr>
    <w:r>
      <w:rPr>
        <w:noProof/>
      </w:rPr>
      <mc:AlternateContent>
        <mc:Choice Requires="wps">
          <w:drawing>
            <wp:anchor distT="0" distB="0" distL="114300" distR="114300" simplePos="0" relativeHeight="251659264" behindDoc="0" locked="0" layoutInCell="1" allowOverlap="1" wp14:anchorId="5FA159E0" wp14:editId="4C01C828">
              <wp:simplePos x="0" y="0"/>
              <wp:positionH relativeFrom="column">
                <wp:posOffset>14605</wp:posOffset>
              </wp:positionH>
              <wp:positionV relativeFrom="paragraph">
                <wp:posOffset>100965</wp:posOffset>
              </wp:positionV>
              <wp:extent cx="1536700" cy="205740"/>
              <wp:effectExtent l="0" t="0" r="635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6B369EF8" w14:textId="77777777" w:rsidR="00352942" w:rsidRDefault="0035294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A159E0" id="_x0000_t202" coordsize="21600,21600" o:spt="202" path="m,l,21600r21600,l21600,xe">
              <v:stroke joinstyle="miter"/>
              <v:path gradientshapeok="t" o:connecttype="rect"/>
            </v:shapetype>
            <v:shape id="Text Box 26" o:spid="_x0000_s1026" type="#_x0000_t202" style="position:absolute;margin-left:1.15pt;margin-top:7.95pt;width:121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" filled="f" stroked="f">
              <v:textbox style="mso-fit-shape-to-text:t" inset=".5mm,.5mm,.5mm,.5mm">
                <w:txbxContent>
                  <w:p w14:paraId="6B369EF8" w14:textId="77777777" w:rsidR="00352942" w:rsidRDefault="00352942" w:rsidP="004D480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6881F1" wp14:editId="734DEB77">
              <wp:simplePos x="0" y="0"/>
              <wp:positionH relativeFrom="column">
                <wp:posOffset>-1270</wp:posOffset>
              </wp:positionH>
              <wp:positionV relativeFrom="paragraph">
                <wp:posOffset>72390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FF6775" id="Straight Connector 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ElQwR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F4F2A3F" wp14:editId="6B1469A8">
              <wp:simplePos x="0" y="0"/>
              <wp:positionH relativeFrom="column">
                <wp:posOffset>14605</wp:posOffset>
              </wp:positionH>
              <wp:positionV relativeFrom="paragraph">
                <wp:posOffset>100965</wp:posOffset>
              </wp:positionV>
              <wp:extent cx="1536700" cy="205740"/>
              <wp:effectExtent l="0" t="0" r="635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297D79F8" w14:textId="77777777" w:rsidR="00352942" w:rsidRDefault="0035294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4F2A3F" id="Text Box 24" o:spid="_x0000_s1027" type="#_x0000_t202" style="position:absolute;margin-left:1.15pt;margin-top:7.95pt;width:121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" filled="f" stroked="f">
              <v:textbox style="mso-fit-shape-to-text:t" inset=".5mm,.5mm,.5mm,.5mm">
                <w:txbxContent>
                  <w:p w14:paraId="297D79F8" w14:textId="77777777" w:rsidR="00352942" w:rsidRDefault="00352942" w:rsidP="004D480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2649C5" wp14:editId="1CE8C83C">
              <wp:simplePos x="0" y="0"/>
              <wp:positionH relativeFrom="column">
                <wp:posOffset>-1270</wp:posOffset>
              </wp:positionH>
              <wp:positionV relativeFrom="paragraph">
                <wp:posOffset>72390</wp:posOffset>
              </wp:positionV>
              <wp:extent cx="66141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47EC0C"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Irl3d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63360" behindDoc="0" locked="0" layoutInCell="1" allowOverlap="1" wp14:anchorId="29566C15" wp14:editId="737D23A3">
          <wp:simplePos x="0" y="0"/>
          <wp:positionH relativeFrom="margin">
            <wp:align>left</wp:align>
          </wp:positionH>
          <wp:positionV relativeFrom="paragraph">
            <wp:posOffset>197485</wp:posOffset>
          </wp:positionV>
          <wp:extent cx="1431290" cy="359410"/>
          <wp:effectExtent l="0" t="0" r="0" b="2540"/>
          <wp:wrapSquare wrapText="bothSides"/>
          <wp:docPr id="20" name="Picture 2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2CD2565" wp14:editId="33204CDD">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D55F11" id="Straight Connector 19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79318476" wp14:editId="7BB39C53">
              <wp:simplePos x="0" y="0"/>
              <wp:positionH relativeFrom="column">
                <wp:posOffset>1579880</wp:posOffset>
              </wp:positionH>
              <wp:positionV relativeFrom="paragraph">
                <wp:posOffset>85090</wp:posOffset>
              </wp:positionV>
              <wp:extent cx="5033010"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DBCEBE5" w14:textId="77777777" w:rsidR="00352942" w:rsidRDefault="00352942" w:rsidP="004D480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3B290FF" w14:textId="77777777" w:rsidR="00352942" w:rsidRDefault="00352942" w:rsidP="004D4802">
                          <w:pPr>
                            <w:spacing w:after="0" w:line="240" w:lineRule="auto"/>
                            <w:ind w:left="567" w:firstLine="340"/>
                            <w:rPr>
                              <w:sz w:val="19"/>
                              <w:szCs w:val="19"/>
                            </w:rPr>
                          </w:pPr>
                          <w:r>
                            <w:rPr>
                              <w:noProof/>
                              <w:sz w:val="20"/>
                              <w:szCs w:val="20"/>
                            </w:rPr>
                            <w:drawing>
                              <wp:inline distT="0" distB="0" distL="0" distR="0" wp14:anchorId="54717A8D" wp14:editId="20774CFD">
                                <wp:extent cx="194945" cy="194945"/>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318476" id="Text Box 19" o:spid="_x0000_s1028"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HCVM0DAIA&#10;APsDAAAOAAAAAAAAAAAAAAAAAC4CAABkcnMvZTJvRG9jLnhtbFBLAQItABQABgAIAAAAIQAvUk2p&#10;3wAAAAoBAAAPAAAAAAAAAAAAAAAAAGYEAABkcnMvZG93bnJldi54bWxQSwUGAAAAAAQABADzAAAA&#10;cgUAAAAA&#10;" filled="f" stroked="f">
              <v:textbox inset=".5mm,1.2mm,.5mm,.5mm">
                <w:txbxContent>
                  <w:p w14:paraId="4DBCEBE5" w14:textId="77777777" w:rsidR="00352942" w:rsidRDefault="00352942" w:rsidP="004D480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3B290FF" w14:textId="77777777" w:rsidR="00352942" w:rsidRDefault="00352942" w:rsidP="004D4802">
                    <w:pPr>
                      <w:spacing w:after="0" w:line="240" w:lineRule="auto"/>
                      <w:ind w:left="567" w:firstLine="340"/>
                      <w:rPr>
                        <w:sz w:val="19"/>
                        <w:szCs w:val="19"/>
                      </w:rPr>
                    </w:pPr>
                    <w:r>
                      <w:rPr>
                        <w:noProof/>
                        <w:sz w:val="20"/>
                        <w:szCs w:val="20"/>
                      </w:rPr>
                      <w:drawing>
                        <wp:inline distT="0" distB="0" distL="0" distR="0" wp14:anchorId="54717A8D" wp14:editId="20774CFD">
                          <wp:extent cx="194945" cy="194945"/>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106ED" wp14:editId="54F385C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2C343" w14:textId="77777777" w:rsidR="00352942" w:rsidRDefault="00352942" w:rsidP="004D48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106ED" id="Text Box 205" o:spid="_x0000_s1029" type="#_x0000_t202" style="position:absolute;margin-left:125.15pt;margin-top:26.95pt;width:44.8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14:paraId="22E2C343" w14:textId="77777777" w:rsidR="00352942" w:rsidRDefault="00352942" w:rsidP="004D48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D609277" wp14:editId="1CDFB148">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9A0F" w14:textId="5EF1C4B7" w:rsidR="00352942" w:rsidRDefault="0035294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703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ins w:id="15" w:author="Ines" w:date="2019-03-13T14:28:00Z">
                            <w:r w:rsidR="008C7031">
                              <w:rPr>
                                <w:noProof/>
                                <w:sz w:val="18"/>
                                <w:szCs w:val="18"/>
                              </w:rPr>
                              <w:t>3</w:t>
                            </w:r>
                          </w:ins>
                          <w:del w:id="16" w:author="Ines" w:date="2019-03-13T14:25:00Z">
                            <w:r w:rsidR="00B81073" w:rsidDel="00D325B0">
                              <w:rPr>
                                <w:noProof/>
                                <w:sz w:val="18"/>
                                <w:szCs w:val="18"/>
                              </w:rPr>
                              <w:delText>3</w:delText>
                            </w:r>
                          </w:del>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609277" id="Text Box 206" o:spid="_x0000_s1030"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14:paraId="70699A0F" w14:textId="5EF1C4B7" w:rsidR="00352942" w:rsidRDefault="0035294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7031">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ins w:id="17" w:author="Ines" w:date="2019-03-13T14:28:00Z">
                      <w:r w:rsidR="008C7031">
                        <w:rPr>
                          <w:noProof/>
                          <w:sz w:val="18"/>
                          <w:szCs w:val="18"/>
                        </w:rPr>
                        <w:t>3</w:t>
                      </w:r>
                    </w:ins>
                    <w:del w:id="18" w:author="Ines" w:date="2019-03-13T14:25:00Z">
                      <w:r w:rsidR="00B81073" w:rsidDel="00D325B0">
                        <w:rPr>
                          <w:noProof/>
                          <w:sz w:val="18"/>
                          <w:szCs w:val="18"/>
                        </w:rPr>
                        <w:delText>3</w:delText>
                      </w:r>
                    </w:del>
                    <w:r>
                      <w:rPr>
                        <w:sz w:val="18"/>
                        <w:szCs w:val="18"/>
                      </w:rPr>
                      <w:fldChar w:fldCharType="end"/>
                    </w:r>
                  </w:p>
                </w:txbxContent>
              </v:textbox>
            </v:shape>
          </w:pict>
        </mc:Fallback>
      </mc:AlternateContent>
    </w:r>
  </w:p>
  <w:p w14:paraId="7A1E5270" w14:textId="76E9322B" w:rsidR="00352942" w:rsidRPr="004D4802" w:rsidRDefault="00352942" w:rsidP="004D4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B2FED" w14:textId="77777777" w:rsidR="008E75DE" w:rsidRDefault="008E75DE" w:rsidP="008068A2">
      <w:pPr>
        <w:spacing w:after="0" w:line="240" w:lineRule="auto"/>
      </w:pPr>
      <w:r>
        <w:separator/>
      </w:r>
    </w:p>
  </w:footnote>
  <w:footnote w:type="continuationSeparator" w:id="0">
    <w:p w14:paraId="7080C885" w14:textId="77777777" w:rsidR="008E75DE" w:rsidRDefault="008E75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52942" w:rsidRDefault="0035294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0D63604"/>
    <w:multiLevelType w:val="hybridMultilevel"/>
    <w:tmpl w:val="F28C7E3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5400854"/>
    <w:multiLevelType w:val="hybridMultilevel"/>
    <w:tmpl w:val="68C6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57138"/>
    <w:multiLevelType w:val="hybridMultilevel"/>
    <w:tmpl w:val="694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ABE456B"/>
    <w:multiLevelType w:val="hybridMultilevel"/>
    <w:tmpl w:val="C14032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E443C7"/>
    <w:multiLevelType w:val="hybridMultilevel"/>
    <w:tmpl w:val="DE6098C0"/>
    <w:lvl w:ilvl="0" w:tplc="89365A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A5BA8"/>
    <w:multiLevelType w:val="hybridMultilevel"/>
    <w:tmpl w:val="060A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1C7D"/>
    <w:multiLevelType w:val="hybridMultilevel"/>
    <w:tmpl w:val="D4A2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943A7"/>
    <w:multiLevelType w:val="hybridMultilevel"/>
    <w:tmpl w:val="18C0DF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F552B8F"/>
    <w:multiLevelType w:val="hybridMultilevel"/>
    <w:tmpl w:val="735C27DA"/>
    <w:lvl w:ilvl="0" w:tplc="B6627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739CF"/>
    <w:multiLevelType w:val="hybridMultilevel"/>
    <w:tmpl w:val="FD00A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FA0656"/>
    <w:multiLevelType w:val="hybridMultilevel"/>
    <w:tmpl w:val="A8764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15:restartNumberingAfterBreak="0">
    <w:nsid w:val="3C6E0B8D"/>
    <w:multiLevelType w:val="hybridMultilevel"/>
    <w:tmpl w:val="AC66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C0081"/>
    <w:multiLevelType w:val="hybridMultilevel"/>
    <w:tmpl w:val="968E4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A077A2"/>
    <w:multiLevelType w:val="hybridMultilevel"/>
    <w:tmpl w:val="ED1851E8"/>
    <w:lvl w:ilvl="0" w:tplc="42C886C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E7934DA"/>
    <w:multiLevelType w:val="hybridMultilevel"/>
    <w:tmpl w:val="819C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A2BD3"/>
    <w:multiLevelType w:val="hybridMultilevel"/>
    <w:tmpl w:val="CD42FC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3442E9A"/>
    <w:multiLevelType w:val="hybridMultilevel"/>
    <w:tmpl w:val="FAB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A940EF3"/>
    <w:multiLevelType w:val="hybridMultilevel"/>
    <w:tmpl w:val="8E40C2B8"/>
    <w:lvl w:ilvl="0" w:tplc="89365A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6"/>
  </w:num>
  <w:num w:numId="4">
    <w:abstractNumId w:val="26"/>
  </w:num>
  <w:num w:numId="5">
    <w:abstractNumId w:val="21"/>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0"/>
  </w:num>
  <w:num w:numId="10">
    <w:abstractNumId w:val="3"/>
  </w:num>
  <w:num w:numId="11">
    <w:abstractNumId w:val="17"/>
  </w:num>
  <w:num w:numId="12">
    <w:abstractNumId w:val="25"/>
  </w:num>
  <w:num w:numId="13">
    <w:abstractNumId w:val="16"/>
  </w:num>
  <w:num w:numId="14">
    <w:abstractNumId w:val="10"/>
  </w:num>
  <w:num w:numId="15">
    <w:abstractNumId w:val="5"/>
  </w:num>
  <w:num w:numId="16">
    <w:abstractNumId w:val="23"/>
  </w:num>
  <w:num w:numId="17">
    <w:abstractNumId w:val="11"/>
  </w:num>
  <w:num w:numId="18">
    <w:abstractNumId w:val="1"/>
  </w:num>
  <w:num w:numId="19">
    <w:abstractNumId w:val="7"/>
  </w:num>
  <w:num w:numId="20">
    <w:abstractNumId w:val="18"/>
  </w:num>
  <w:num w:numId="21">
    <w:abstractNumId w:val="12"/>
  </w:num>
  <w:num w:numId="22">
    <w:abstractNumId w:val="19"/>
  </w:num>
  <w:num w:numId="23">
    <w:abstractNumId w:val="4"/>
  </w:num>
  <w:num w:numId="24">
    <w:abstractNumId w:val="13"/>
  </w:num>
  <w:num w:numId="25">
    <w:abstractNumId w:val="22"/>
  </w:num>
  <w:num w:numId="26">
    <w:abstractNumId w:val="9"/>
  </w:num>
  <w:num w:numId="27">
    <w:abstractNumId w:val="24"/>
  </w:num>
  <w:num w:numId="28">
    <w:abstractNumId w:val="27"/>
  </w:num>
  <w:num w:numId="29">
    <w:abstractNumId w:val="8"/>
  </w:num>
  <w:num w:numId="30">
    <w:abstractNumId w:val="2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es">
    <w15:presenceInfo w15:providerId="None" w15:userId="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6" w:nlCheck="1" w:checkStyle="0"/>
  <w:activeWritingStyle w:appName="MSWord" w:lang="en-GB" w:vendorID="64" w:dllVersion="6" w:nlCheck="1" w:checkStyle="0"/>
  <w:activeWritingStyle w:appName="MSWord" w:lang="en-GB" w:vendorID="64" w:dllVersion="131078"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4C"/>
    <w:rsid w:val="00002C1C"/>
    <w:rsid w:val="00007044"/>
    <w:rsid w:val="00010B40"/>
    <w:rsid w:val="00023DC6"/>
    <w:rsid w:val="00025F04"/>
    <w:rsid w:val="00034831"/>
    <w:rsid w:val="00037936"/>
    <w:rsid w:val="00045C16"/>
    <w:rsid w:val="00047308"/>
    <w:rsid w:val="00055651"/>
    <w:rsid w:val="00064D15"/>
    <w:rsid w:val="00086727"/>
    <w:rsid w:val="00086FE5"/>
    <w:rsid w:val="000A3FFE"/>
    <w:rsid w:val="000A6794"/>
    <w:rsid w:val="000B39E6"/>
    <w:rsid w:val="000B4617"/>
    <w:rsid w:val="000B56F0"/>
    <w:rsid w:val="000D3E67"/>
    <w:rsid w:val="000F73F0"/>
    <w:rsid w:val="00101910"/>
    <w:rsid w:val="00103906"/>
    <w:rsid w:val="00107854"/>
    <w:rsid w:val="00117C11"/>
    <w:rsid w:val="001231AB"/>
    <w:rsid w:val="00126139"/>
    <w:rsid w:val="00126EB8"/>
    <w:rsid w:val="001275B9"/>
    <w:rsid w:val="0013127A"/>
    <w:rsid w:val="00134568"/>
    <w:rsid w:val="00137314"/>
    <w:rsid w:val="001403F5"/>
    <w:rsid w:val="001418E1"/>
    <w:rsid w:val="00142C75"/>
    <w:rsid w:val="00143C84"/>
    <w:rsid w:val="00154959"/>
    <w:rsid w:val="00160224"/>
    <w:rsid w:val="001619DF"/>
    <w:rsid w:val="00164CDC"/>
    <w:rsid w:val="00165238"/>
    <w:rsid w:val="00167CF1"/>
    <w:rsid w:val="00171021"/>
    <w:rsid w:val="001837BD"/>
    <w:rsid w:val="00183A2C"/>
    <w:rsid w:val="001879C7"/>
    <w:rsid w:val="00195A58"/>
    <w:rsid w:val="00196EF2"/>
    <w:rsid w:val="001A5B4C"/>
    <w:rsid w:val="001A5B67"/>
    <w:rsid w:val="001A6392"/>
    <w:rsid w:val="001A6728"/>
    <w:rsid w:val="001B7060"/>
    <w:rsid w:val="001C1FCD"/>
    <w:rsid w:val="001D0894"/>
    <w:rsid w:val="001D2464"/>
    <w:rsid w:val="001E1161"/>
    <w:rsid w:val="001E3FEF"/>
    <w:rsid w:val="001F1962"/>
    <w:rsid w:val="00202683"/>
    <w:rsid w:val="00204F3D"/>
    <w:rsid w:val="00205389"/>
    <w:rsid w:val="00213745"/>
    <w:rsid w:val="00215FCE"/>
    <w:rsid w:val="0023111B"/>
    <w:rsid w:val="002326A7"/>
    <w:rsid w:val="00251456"/>
    <w:rsid w:val="0025421E"/>
    <w:rsid w:val="00264287"/>
    <w:rsid w:val="0026589D"/>
    <w:rsid w:val="002664E1"/>
    <w:rsid w:val="002674C4"/>
    <w:rsid w:val="002819B5"/>
    <w:rsid w:val="00292524"/>
    <w:rsid w:val="00294A2F"/>
    <w:rsid w:val="002A2D2D"/>
    <w:rsid w:val="002A783D"/>
    <w:rsid w:val="002C6085"/>
    <w:rsid w:val="002C6981"/>
    <w:rsid w:val="002C71C6"/>
    <w:rsid w:val="002D49BB"/>
    <w:rsid w:val="002D65A3"/>
    <w:rsid w:val="002D74E4"/>
    <w:rsid w:val="002E449C"/>
    <w:rsid w:val="002E4FD6"/>
    <w:rsid w:val="002E61F0"/>
    <w:rsid w:val="002F0C42"/>
    <w:rsid w:val="00300A25"/>
    <w:rsid w:val="00305122"/>
    <w:rsid w:val="00312A8B"/>
    <w:rsid w:val="00317448"/>
    <w:rsid w:val="003230CF"/>
    <w:rsid w:val="00325DF8"/>
    <w:rsid w:val="00331777"/>
    <w:rsid w:val="0033212E"/>
    <w:rsid w:val="0033490F"/>
    <w:rsid w:val="0035221C"/>
    <w:rsid w:val="00352942"/>
    <w:rsid w:val="003735EF"/>
    <w:rsid w:val="003745D6"/>
    <w:rsid w:val="00374665"/>
    <w:rsid w:val="0037583B"/>
    <w:rsid w:val="00377AED"/>
    <w:rsid w:val="00380A57"/>
    <w:rsid w:val="003817EF"/>
    <w:rsid w:val="00381E66"/>
    <w:rsid w:val="00382A45"/>
    <w:rsid w:val="00386055"/>
    <w:rsid w:val="003A1601"/>
    <w:rsid w:val="003A5602"/>
    <w:rsid w:val="003B0278"/>
    <w:rsid w:val="003B1846"/>
    <w:rsid w:val="003B6A53"/>
    <w:rsid w:val="003C1B52"/>
    <w:rsid w:val="003D6490"/>
    <w:rsid w:val="003E1013"/>
    <w:rsid w:val="003E167F"/>
    <w:rsid w:val="003E25D7"/>
    <w:rsid w:val="003E2A3C"/>
    <w:rsid w:val="003E2F33"/>
    <w:rsid w:val="003E6BFB"/>
    <w:rsid w:val="003F1864"/>
    <w:rsid w:val="003F2964"/>
    <w:rsid w:val="003F38F4"/>
    <w:rsid w:val="00405727"/>
    <w:rsid w:val="0041081C"/>
    <w:rsid w:val="004311CA"/>
    <w:rsid w:val="004411B7"/>
    <w:rsid w:val="00442D9D"/>
    <w:rsid w:val="00442F11"/>
    <w:rsid w:val="00454BB4"/>
    <w:rsid w:val="00470FD7"/>
    <w:rsid w:val="0047331A"/>
    <w:rsid w:val="0047640B"/>
    <w:rsid w:val="0047644B"/>
    <w:rsid w:val="00476D4B"/>
    <w:rsid w:val="00480BFD"/>
    <w:rsid w:val="0048766D"/>
    <w:rsid w:val="00491748"/>
    <w:rsid w:val="004A69AC"/>
    <w:rsid w:val="004A776D"/>
    <w:rsid w:val="004A7E77"/>
    <w:rsid w:val="004C08DB"/>
    <w:rsid w:val="004C0A80"/>
    <w:rsid w:val="004C111A"/>
    <w:rsid w:val="004D03E1"/>
    <w:rsid w:val="004D245F"/>
    <w:rsid w:val="004D29A9"/>
    <w:rsid w:val="004D2F43"/>
    <w:rsid w:val="004D4802"/>
    <w:rsid w:val="004D50AD"/>
    <w:rsid w:val="004D777C"/>
    <w:rsid w:val="004E0D4F"/>
    <w:rsid w:val="004E6C1D"/>
    <w:rsid w:val="004E73A3"/>
    <w:rsid w:val="004F6BB6"/>
    <w:rsid w:val="0050017E"/>
    <w:rsid w:val="00503820"/>
    <w:rsid w:val="00504000"/>
    <w:rsid w:val="00505153"/>
    <w:rsid w:val="005054C7"/>
    <w:rsid w:val="00505FD3"/>
    <w:rsid w:val="00507F81"/>
    <w:rsid w:val="005171E1"/>
    <w:rsid w:val="005172E9"/>
    <w:rsid w:val="00517B12"/>
    <w:rsid w:val="00524789"/>
    <w:rsid w:val="005251CB"/>
    <w:rsid w:val="00525E88"/>
    <w:rsid w:val="00541A9B"/>
    <w:rsid w:val="005439C9"/>
    <w:rsid w:val="00550BE5"/>
    <w:rsid w:val="00553CCB"/>
    <w:rsid w:val="00555E4B"/>
    <w:rsid w:val="00563DC7"/>
    <w:rsid w:val="00564029"/>
    <w:rsid w:val="00564D7B"/>
    <w:rsid w:val="0056527D"/>
    <w:rsid w:val="0056786B"/>
    <w:rsid w:val="0057138C"/>
    <w:rsid w:val="005803E5"/>
    <w:rsid w:val="005838C6"/>
    <w:rsid w:val="00584EDB"/>
    <w:rsid w:val="0058723E"/>
    <w:rsid w:val="00594821"/>
    <w:rsid w:val="00596357"/>
    <w:rsid w:val="005A5160"/>
    <w:rsid w:val="005B0164"/>
    <w:rsid w:val="005B328C"/>
    <w:rsid w:val="005B338B"/>
    <w:rsid w:val="005C131C"/>
    <w:rsid w:val="005C6A24"/>
    <w:rsid w:val="005C6C21"/>
    <w:rsid w:val="005C73B3"/>
    <w:rsid w:val="005C7D85"/>
    <w:rsid w:val="005E0292"/>
    <w:rsid w:val="005E04CE"/>
    <w:rsid w:val="005E6CC9"/>
    <w:rsid w:val="00600083"/>
    <w:rsid w:val="00604363"/>
    <w:rsid w:val="00613326"/>
    <w:rsid w:val="00624212"/>
    <w:rsid w:val="006242A9"/>
    <w:rsid w:val="00624DCF"/>
    <w:rsid w:val="0062597F"/>
    <w:rsid w:val="00625FD8"/>
    <w:rsid w:val="0063342B"/>
    <w:rsid w:val="006356B1"/>
    <w:rsid w:val="00644D27"/>
    <w:rsid w:val="006640AE"/>
    <w:rsid w:val="00667628"/>
    <w:rsid w:val="00670041"/>
    <w:rsid w:val="00671FE2"/>
    <w:rsid w:val="00674CFA"/>
    <w:rsid w:val="00674E1D"/>
    <w:rsid w:val="00677DCE"/>
    <w:rsid w:val="00682DF5"/>
    <w:rsid w:val="00691388"/>
    <w:rsid w:val="00695634"/>
    <w:rsid w:val="006A2903"/>
    <w:rsid w:val="006A544D"/>
    <w:rsid w:val="006D0B52"/>
    <w:rsid w:val="006D239A"/>
    <w:rsid w:val="006D27EB"/>
    <w:rsid w:val="006E2245"/>
    <w:rsid w:val="006E55B4"/>
    <w:rsid w:val="006E7E50"/>
    <w:rsid w:val="006F4504"/>
    <w:rsid w:val="00701D8B"/>
    <w:rsid w:val="00704432"/>
    <w:rsid w:val="007051DF"/>
    <w:rsid w:val="00711E6E"/>
    <w:rsid w:val="007157AA"/>
    <w:rsid w:val="0071788A"/>
    <w:rsid w:val="00724C1A"/>
    <w:rsid w:val="00724DA4"/>
    <w:rsid w:val="00737121"/>
    <w:rsid w:val="00763912"/>
    <w:rsid w:val="00765873"/>
    <w:rsid w:val="00770537"/>
    <w:rsid w:val="00774E44"/>
    <w:rsid w:val="00785258"/>
    <w:rsid w:val="00791F02"/>
    <w:rsid w:val="0079324A"/>
    <w:rsid w:val="00794EEE"/>
    <w:rsid w:val="007A1353"/>
    <w:rsid w:val="007A635E"/>
    <w:rsid w:val="007C2C37"/>
    <w:rsid w:val="007C3E81"/>
    <w:rsid w:val="007C42AC"/>
    <w:rsid w:val="007C535B"/>
    <w:rsid w:val="007D3BEC"/>
    <w:rsid w:val="007D47C5"/>
    <w:rsid w:val="007D742F"/>
    <w:rsid w:val="007E0960"/>
    <w:rsid w:val="007E4E4F"/>
    <w:rsid w:val="007F04BF"/>
    <w:rsid w:val="007F177C"/>
    <w:rsid w:val="007F27F1"/>
    <w:rsid w:val="007F4D8C"/>
    <w:rsid w:val="007F5F65"/>
    <w:rsid w:val="00801502"/>
    <w:rsid w:val="008063E1"/>
    <w:rsid w:val="008068A2"/>
    <w:rsid w:val="008105A0"/>
    <w:rsid w:val="00810E64"/>
    <w:rsid w:val="008142BB"/>
    <w:rsid w:val="00816EC4"/>
    <w:rsid w:val="00825718"/>
    <w:rsid w:val="00827579"/>
    <w:rsid w:val="00836CA4"/>
    <w:rsid w:val="0084785C"/>
    <w:rsid w:val="0085184F"/>
    <w:rsid w:val="00851B60"/>
    <w:rsid w:val="00852608"/>
    <w:rsid w:val="008573FA"/>
    <w:rsid w:val="00861625"/>
    <w:rsid w:val="008617B5"/>
    <w:rsid w:val="00864A30"/>
    <w:rsid w:val="00870828"/>
    <w:rsid w:val="0087479C"/>
    <w:rsid w:val="00876108"/>
    <w:rsid w:val="0088080B"/>
    <w:rsid w:val="00896C70"/>
    <w:rsid w:val="008A63B7"/>
    <w:rsid w:val="008A7E87"/>
    <w:rsid w:val="008B07D7"/>
    <w:rsid w:val="008B557F"/>
    <w:rsid w:val="008C1EA0"/>
    <w:rsid w:val="008C1FF2"/>
    <w:rsid w:val="008C2344"/>
    <w:rsid w:val="008C2B83"/>
    <w:rsid w:val="008C521F"/>
    <w:rsid w:val="008C5930"/>
    <w:rsid w:val="008C7031"/>
    <w:rsid w:val="008E6CF3"/>
    <w:rsid w:val="008E75DE"/>
    <w:rsid w:val="008E7FAF"/>
    <w:rsid w:val="008F018B"/>
    <w:rsid w:val="008F202C"/>
    <w:rsid w:val="008F5B43"/>
    <w:rsid w:val="008F5FDB"/>
    <w:rsid w:val="0090144F"/>
    <w:rsid w:val="009015E4"/>
    <w:rsid w:val="00902E68"/>
    <w:rsid w:val="009041F3"/>
    <w:rsid w:val="00911514"/>
    <w:rsid w:val="00912BC6"/>
    <w:rsid w:val="009151CE"/>
    <w:rsid w:val="00915969"/>
    <w:rsid w:val="00924F48"/>
    <w:rsid w:val="009254B7"/>
    <w:rsid w:val="00930CEE"/>
    <w:rsid w:val="00941FFF"/>
    <w:rsid w:val="009547A2"/>
    <w:rsid w:val="00955691"/>
    <w:rsid w:val="00961157"/>
    <w:rsid w:val="00961E94"/>
    <w:rsid w:val="00965C5B"/>
    <w:rsid w:val="0096684B"/>
    <w:rsid w:val="00974B68"/>
    <w:rsid w:val="00976E46"/>
    <w:rsid w:val="00982E07"/>
    <w:rsid w:val="009B3953"/>
    <w:rsid w:val="009B4243"/>
    <w:rsid w:val="009B4FB4"/>
    <w:rsid w:val="009B5539"/>
    <w:rsid w:val="009B65CA"/>
    <w:rsid w:val="009C0C39"/>
    <w:rsid w:val="009C518B"/>
    <w:rsid w:val="009D1805"/>
    <w:rsid w:val="009D4E42"/>
    <w:rsid w:val="009D7138"/>
    <w:rsid w:val="009E1A09"/>
    <w:rsid w:val="009E584C"/>
    <w:rsid w:val="009E61F5"/>
    <w:rsid w:val="00A02545"/>
    <w:rsid w:val="00A025E6"/>
    <w:rsid w:val="00A043E3"/>
    <w:rsid w:val="00A05555"/>
    <w:rsid w:val="00A06D89"/>
    <w:rsid w:val="00A119A3"/>
    <w:rsid w:val="00A13171"/>
    <w:rsid w:val="00A318A7"/>
    <w:rsid w:val="00A341B1"/>
    <w:rsid w:val="00A35790"/>
    <w:rsid w:val="00A408C2"/>
    <w:rsid w:val="00A41967"/>
    <w:rsid w:val="00A41B5D"/>
    <w:rsid w:val="00A45A89"/>
    <w:rsid w:val="00A47F12"/>
    <w:rsid w:val="00A5106B"/>
    <w:rsid w:val="00A6393F"/>
    <w:rsid w:val="00A66DE2"/>
    <w:rsid w:val="00A70227"/>
    <w:rsid w:val="00A721CF"/>
    <w:rsid w:val="00A72DE4"/>
    <w:rsid w:val="00A84D22"/>
    <w:rsid w:val="00A93CB6"/>
    <w:rsid w:val="00A96ADB"/>
    <w:rsid w:val="00AA1345"/>
    <w:rsid w:val="00AA3772"/>
    <w:rsid w:val="00AB058C"/>
    <w:rsid w:val="00AB106E"/>
    <w:rsid w:val="00AB2224"/>
    <w:rsid w:val="00AB63FB"/>
    <w:rsid w:val="00AC0A07"/>
    <w:rsid w:val="00AC36D6"/>
    <w:rsid w:val="00AC60FE"/>
    <w:rsid w:val="00AC77AD"/>
    <w:rsid w:val="00AD1E6F"/>
    <w:rsid w:val="00AD3214"/>
    <w:rsid w:val="00AE05D3"/>
    <w:rsid w:val="00AE355A"/>
    <w:rsid w:val="00AF4B2C"/>
    <w:rsid w:val="00AF69E5"/>
    <w:rsid w:val="00AF7145"/>
    <w:rsid w:val="00B03C90"/>
    <w:rsid w:val="00B12C24"/>
    <w:rsid w:val="00B148DD"/>
    <w:rsid w:val="00B22ED9"/>
    <w:rsid w:val="00B23302"/>
    <w:rsid w:val="00B2472A"/>
    <w:rsid w:val="00B33C61"/>
    <w:rsid w:val="00B37EF0"/>
    <w:rsid w:val="00B40573"/>
    <w:rsid w:val="00B437C0"/>
    <w:rsid w:val="00B440B6"/>
    <w:rsid w:val="00B45E8A"/>
    <w:rsid w:val="00B53714"/>
    <w:rsid w:val="00B567F6"/>
    <w:rsid w:val="00B56A0E"/>
    <w:rsid w:val="00B56DF3"/>
    <w:rsid w:val="00B57A5C"/>
    <w:rsid w:val="00B57B08"/>
    <w:rsid w:val="00B6185B"/>
    <w:rsid w:val="00B638EB"/>
    <w:rsid w:val="00B63DED"/>
    <w:rsid w:val="00B70B47"/>
    <w:rsid w:val="00B753E7"/>
    <w:rsid w:val="00B806D7"/>
    <w:rsid w:val="00B81073"/>
    <w:rsid w:val="00B86AF3"/>
    <w:rsid w:val="00B9309B"/>
    <w:rsid w:val="00B954E6"/>
    <w:rsid w:val="00B96E8D"/>
    <w:rsid w:val="00BA1F40"/>
    <w:rsid w:val="00BA2A22"/>
    <w:rsid w:val="00BA4820"/>
    <w:rsid w:val="00BB05FA"/>
    <w:rsid w:val="00BB5B10"/>
    <w:rsid w:val="00BC2750"/>
    <w:rsid w:val="00BC56D6"/>
    <w:rsid w:val="00BC7026"/>
    <w:rsid w:val="00BD6D83"/>
    <w:rsid w:val="00BE412A"/>
    <w:rsid w:val="00BE44E8"/>
    <w:rsid w:val="00BF1775"/>
    <w:rsid w:val="00BF201D"/>
    <w:rsid w:val="00C0490B"/>
    <w:rsid w:val="00C07904"/>
    <w:rsid w:val="00C121AF"/>
    <w:rsid w:val="00C14C80"/>
    <w:rsid w:val="00C2358D"/>
    <w:rsid w:val="00C355A5"/>
    <w:rsid w:val="00C4251D"/>
    <w:rsid w:val="00C433DC"/>
    <w:rsid w:val="00C43B64"/>
    <w:rsid w:val="00C53F37"/>
    <w:rsid w:val="00C5499A"/>
    <w:rsid w:val="00C62A0F"/>
    <w:rsid w:val="00C678A6"/>
    <w:rsid w:val="00C8123A"/>
    <w:rsid w:val="00C82862"/>
    <w:rsid w:val="00C84E4D"/>
    <w:rsid w:val="00C90DE9"/>
    <w:rsid w:val="00C94917"/>
    <w:rsid w:val="00CA263D"/>
    <w:rsid w:val="00CA2FD0"/>
    <w:rsid w:val="00CA69B9"/>
    <w:rsid w:val="00CA6B32"/>
    <w:rsid w:val="00CB1605"/>
    <w:rsid w:val="00CB2663"/>
    <w:rsid w:val="00CB626D"/>
    <w:rsid w:val="00CD310E"/>
    <w:rsid w:val="00CD5181"/>
    <w:rsid w:val="00CD7485"/>
    <w:rsid w:val="00CE2360"/>
    <w:rsid w:val="00CE236C"/>
    <w:rsid w:val="00CF0047"/>
    <w:rsid w:val="00CF10A3"/>
    <w:rsid w:val="00CF1FBC"/>
    <w:rsid w:val="00D02A47"/>
    <w:rsid w:val="00D05CEC"/>
    <w:rsid w:val="00D14E48"/>
    <w:rsid w:val="00D1605C"/>
    <w:rsid w:val="00D166C9"/>
    <w:rsid w:val="00D22895"/>
    <w:rsid w:val="00D22EC8"/>
    <w:rsid w:val="00D255D8"/>
    <w:rsid w:val="00D3241D"/>
    <w:rsid w:val="00D325B0"/>
    <w:rsid w:val="00D3404A"/>
    <w:rsid w:val="00D43068"/>
    <w:rsid w:val="00D4354E"/>
    <w:rsid w:val="00D43F69"/>
    <w:rsid w:val="00D50F79"/>
    <w:rsid w:val="00D518F9"/>
    <w:rsid w:val="00D55C10"/>
    <w:rsid w:val="00D66722"/>
    <w:rsid w:val="00D725CA"/>
    <w:rsid w:val="00D73957"/>
    <w:rsid w:val="00D75F7F"/>
    <w:rsid w:val="00D77A33"/>
    <w:rsid w:val="00D82AEB"/>
    <w:rsid w:val="00D8395C"/>
    <w:rsid w:val="00D903E7"/>
    <w:rsid w:val="00D910AA"/>
    <w:rsid w:val="00D95A4D"/>
    <w:rsid w:val="00D963AE"/>
    <w:rsid w:val="00DA5168"/>
    <w:rsid w:val="00DB4CE9"/>
    <w:rsid w:val="00DC28E6"/>
    <w:rsid w:val="00DC7537"/>
    <w:rsid w:val="00DC79E8"/>
    <w:rsid w:val="00DD55F0"/>
    <w:rsid w:val="00DD7BB2"/>
    <w:rsid w:val="00DE1B8E"/>
    <w:rsid w:val="00DF00FA"/>
    <w:rsid w:val="00DF3A6F"/>
    <w:rsid w:val="00DF57D8"/>
    <w:rsid w:val="00DF6F6D"/>
    <w:rsid w:val="00E032C5"/>
    <w:rsid w:val="00E13711"/>
    <w:rsid w:val="00E24C6A"/>
    <w:rsid w:val="00E25811"/>
    <w:rsid w:val="00E268C2"/>
    <w:rsid w:val="00E32F85"/>
    <w:rsid w:val="00E36FD8"/>
    <w:rsid w:val="00E37380"/>
    <w:rsid w:val="00E419AE"/>
    <w:rsid w:val="00E42A58"/>
    <w:rsid w:val="00E44FD7"/>
    <w:rsid w:val="00E465C4"/>
    <w:rsid w:val="00E63F64"/>
    <w:rsid w:val="00E71B6C"/>
    <w:rsid w:val="00E74623"/>
    <w:rsid w:val="00E80E3D"/>
    <w:rsid w:val="00E86D42"/>
    <w:rsid w:val="00E870B8"/>
    <w:rsid w:val="00E93FE7"/>
    <w:rsid w:val="00EA1019"/>
    <w:rsid w:val="00EA1D89"/>
    <w:rsid w:val="00EA2C1C"/>
    <w:rsid w:val="00EA3B29"/>
    <w:rsid w:val="00EB504A"/>
    <w:rsid w:val="00EB7421"/>
    <w:rsid w:val="00EC36F5"/>
    <w:rsid w:val="00EC5A4D"/>
    <w:rsid w:val="00ED0DEA"/>
    <w:rsid w:val="00ED5D14"/>
    <w:rsid w:val="00ED73C4"/>
    <w:rsid w:val="00EF0074"/>
    <w:rsid w:val="00F028F3"/>
    <w:rsid w:val="00F04F8A"/>
    <w:rsid w:val="00F0783F"/>
    <w:rsid w:val="00F20B48"/>
    <w:rsid w:val="00F258BA"/>
    <w:rsid w:val="00F27E9C"/>
    <w:rsid w:val="00F41F41"/>
    <w:rsid w:val="00F46918"/>
    <w:rsid w:val="00F46DDE"/>
    <w:rsid w:val="00F47FC3"/>
    <w:rsid w:val="00F5019F"/>
    <w:rsid w:val="00F53562"/>
    <w:rsid w:val="00F53A7A"/>
    <w:rsid w:val="00F53C7A"/>
    <w:rsid w:val="00F53C83"/>
    <w:rsid w:val="00F655ED"/>
    <w:rsid w:val="00F7033C"/>
    <w:rsid w:val="00F716D4"/>
    <w:rsid w:val="00F77AC0"/>
    <w:rsid w:val="00F81A5D"/>
    <w:rsid w:val="00F84A90"/>
    <w:rsid w:val="00F90525"/>
    <w:rsid w:val="00F96D0D"/>
    <w:rsid w:val="00F976AD"/>
    <w:rsid w:val="00FA3E00"/>
    <w:rsid w:val="00FA5F34"/>
    <w:rsid w:val="00FA6461"/>
    <w:rsid w:val="00FB2A88"/>
    <w:rsid w:val="00FC5D02"/>
    <w:rsid w:val="00FD0E5E"/>
    <w:rsid w:val="00FE038F"/>
    <w:rsid w:val="00FF6939"/>
    <w:rsid w:val="00FF75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4A7602-1BA9-4F1C-BFBA-469203F8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FD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23111B"/>
    <w:rPr>
      <w:color w:val="808080"/>
      <w:shd w:val="clear" w:color="auto" w:fill="E6E6E6"/>
    </w:rPr>
  </w:style>
  <w:style w:type="paragraph" w:styleId="Revision">
    <w:name w:val="Revision"/>
    <w:hidden/>
    <w:uiPriority w:val="99"/>
    <w:semiHidden/>
    <w:rsid w:val="00D32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854">
      <w:bodyDiv w:val="1"/>
      <w:marLeft w:val="0"/>
      <w:marRight w:val="0"/>
      <w:marTop w:val="0"/>
      <w:marBottom w:val="0"/>
      <w:divBdr>
        <w:top w:val="none" w:sz="0" w:space="0" w:color="auto"/>
        <w:left w:val="none" w:sz="0" w:space="0" w:color="auto"/>
        <w:bottom w:val="none" w:sz="0" w:space="0" w:color="auto"/>
        <w:right w:val="none" w:sz="0" w:space="0" w:color="auto"/>
      </w:divBdr>
    </w:div>
    <w:div w:id="30083638">
      <w:bodyDiv w:val="1"/>
      <w:marLeft w:val="0"/>
      <w:marRight w:val="0"/>
      <w:marTop w:val="0"/>
      <w:marBottom w:val="0"/>
      <w:divBdr>
        <w:top w:val="none" w:sz="0" w:space="0" w:color="auto"/>
        <w:left w:val="none" w:sz="0" w:space="0" w:color="auto"/>
        <w:bottom w:val="none" w:sz="0" w:space="0" w:color="auto"/>
        <w:right w:val="none" w:sz="0" w:space="0" w:color="auto"/>
      </w:divBdr>
    </w:div>
    <w:div w:id="53893503">
      <w:bodyDiv w:val="1"/>
      <w:marLeft w:val="0"/>
      <w:marRight w:val="0"/>
      <w:marTop w:val="0"/>
      <w:marBottom w:val="0"/>
      <w:divBdr>
        <w:top w:val="none" w:sz="0" w:space="0" w:color="auto"/>
        <w:left w:val="none" w:sz="0" w:space="0" w:color="auto"/>
        <w:bottom w:val="none" w:sz="0" w:space="0" w:color="auto"/>
        <w:right w:val="none" w:sz="0" w:space="0" w:color="auto"/>
      </w:divBdr>
    </w:div>
    <w:div w:id="63140862">
      <w:bodyDiv w:val="1"/>
      <w:marLeft w:val="0"/>
      <w:marRight w:val="0"/>
      <w:marTop w:val="0"/>
      <w:marBottom w:val="0"/>
      <w:divBdr>
        <w:top w:val="none" w:sz="0" w:space="0" w:color="auto"/>
        <w:left w:val="none" w:sz="0" w:space="0" w:color="auto"/>
        <w:bottom w:val="none" w:sz="0" w:space="0" w:color="auto"/>
        <w:right w:val="none" w:sz="0" w:space="0" w:color="auto"/>
      </w:divBdr>
    </w:div>
    <w:div w:id="63530936">
      <w:bodyDiv w:val="1"/>
      <w:marLeft w:val="0"/>
      <w:marRight w:val="0"/>
      <w:marTop w:val="0"/>
      <w:marBottom w:val="0"/>
      <w:divBdr>
        <w:top w:val="none" w:sz="0" w:space="0" w:color="auto"/>
        <w:left w:val="none" w:sz="0" w:space="0" w:color="auto"/>
        <w:bottom w:val="none" w:sz="0" w:space="0" w:color="auto"/>
        <w:right w:val="none" w:sz="0" w:space="0" w:color="auto"/>
      </w:divBdr>
    </w:div>
    <w:div w:id="81463295">
      <w:bodyDiv w:val="1"/>
      <w:marLeft w:val="0"/>
      <w:marRight w:val="0"/>
      <w:marTop w:val="0"/>
      <w:marBottom w:val="0"/>
      <w:divBdr>
        <w:top w:val="none" w:sz="0" w:space="0" w:color="auto"/>
        <w:left w:val="none" w:sz="0" w:space="0" w:color="auto"/>
        <w:bottom w:val="none" w:sz="0" w:space="0" w:color="auto"/>
        <w:right w:val="none" w:sz="0" w:space="0" w:color="auto"/>
      </w:divBdr>
    </w:div>
    <w:div w:id="167915747">
      <w:bodyDiv w:val="1"/>
      <w:marLeft w:val="0"/>
      <w:marRight w:val="0"/>
      <w:marTop w:val="0"/>
      <w:marBottom w:val="0"/>
      <w:divBdr>
        <w:top w:val="none" w:sz="0" w:space="0" w:color="auto"/>
        <w:left w:val="none" w:sz="0" w:space="0" w:color="auto"/>
        <w:bottom w:val="none" w:sz="0" w:space="0" w:color="auto"/>
        <w:right w:val="none" w:sz="0" w:space="0" w:color="auto"/>
      </w:divBdr>
    </w:div>
    <w:div w:id="205484604">
      <w:bodyDiv w:val="1"/>
      <w:marLeft w:val="0"/>
      <w:marRight w:val="0"/>
      <w:marTop w:val="0"/>
      <w:marBottom w:val="0"/>
      <w:divBdr>
        <w:top w:val="none" w:sz="0" w:space="0" w:color="auto"/>
        <w:left w:val="none" w:sz="0" w:space="0" w:color="auto"/>
        <w:bottom w:val="none" w:sz="0" w:space="0" w:color="auto"/>
        <w:right w:val="none" w:sz="0" w:space="0" w:color="auto"/>
      </w:divBdr>
    </w:div>
    <w:div w:id="261038256">
      <w:bodyDiv w:val="1"/>
      <w:marLeft w:val="0"/>
      <w:marRight w:val="0"/>
      <w:marTop w:val="0"/>
      <w:marBottom w:val="0"/>
      <w:divBdr>
        <w:top w:val="none" w:sz="0" w:space="0" w:color="auto"/>
        <w:left w:val="none" w:sz="0" w:space="0" w:color="auto"/>
        <w:bottom w:val="none" w:sz="0" w:space="0" w:color="auto"/>
        <w:right w:val="none" w:sz="0" w:space="0" w:color="auto"/>
      </w:divBdr>
    </w:div>
    <w:div w:id="287593599">
      <w:bodyDiv w:val="1"/>
      <w:marLeft w:val="0"/>
      <w:marRight w:val="0"/>
      <w:marTop w:val="0"/>
      <w:marBottom w:val="0"/>
      <w:divBdr>
        <w:top w:val="none" w:sz="0" w:space="0" w:color="auto"/>
        <w:left w:val="none" w:sz="0" w:space="0" w:color="auto"/>
        <w:bottom w:val="none" w:sz="0" w:space="0" w:color="auto"/>
        <w:right w:val="none" w:sz="0" w:space="0" w:color="auto"/>
      </w:divBdr>
    </w:div>
    <w:div w:id="33977087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89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160684">
      <w:bodyDiv w:val="1"/>
      <w:marLeft w:val="0"/>
      <w:marRight w:val="0"/>
      <w:marTop w:val="0"/>
      <w:marBottom w:val="0"/>
      <w:divBdr>
        <w:top w:val="none" w:sz="0" w:space="0" w:color="auto"/>
        <w:left w:val="none" w:sz="0" w:space="0" w:color="auto"/>
        <w:bottom w:val="none" w:sz="0" w:space="0" w:color="auto"/>
        <w:right w:val="none" w:sz="0" w:space="0" w:color="auto"/>
      </w:divBdr>
    </w:div>
    <w:div w:id="462575291">
      <w:bodyDiv w:val="1"/>
      <w:marLeft w:val="0"/>
      <w:marRight w:val="0"/>
      <w:marTop w:val="0"/>
      <w:marBottom w:val="0"/>
      <w:divBdr>
        <w:top w:val="none" w:sz="0" w:space="0" w:color="auto"/>
        <w:left w:val="none" w:sz="0" w:space="0" w:color="auto"/>
        <w:bottom w:val="none" w:sz="0" w:space="0" w:color="auto"/>
        <w:right w:val="none" w:sz="0" w:space="0" w:color="auto"/>
      </w:divBdr>
    </w:div>
    <w:div w:id="569194848">
      <w:bodyDiv w:val="1"/>
      <w:marLeft w:val="0"/>
      <w:marRight w:val="0"/>
      <w:marTop w:val="0"/>
      <w:marBottom w:val="0"/>
      <w:divBdr>
        <w:top w:val="none" w:sz="0" w:space="0" w:color="auto"/>
        <w:left w:val="none" w:sz="0" w:space="0" w:color="auto"/>
        <w:bottom w:val="none" w:sz="0" w:space="0" w:color="auto"/>
        <w:right w:val="none" w:sz="0" w:space="0" w:color="auto"/>
      </w:divBdr>
    </w:div>
    <w:div w:id="597366938">
      <w:bodyDiv w:val="1"/>
      <w:marLeft w:val="0"/>
      <w:marRight w:val="0"/>
      <w:marTop w:val="0"/>
      <w:marBottom w:val="0"/>
      <w:divBdr>
        <w:top w:val="none" w:sz="0" w:space="0" w:color="auto"/>
        <w:left w:val="none" w:sz="0" w:space="0" w:color="auto"/>
        <w:bottom w:val="none" w:sz="0" w:space="0" w:color="auto"/>
        <w:right w:val="none" w:sz="0" w:space="0" w:color="auto"/>
      </w:divBdr>
    </w:div>
    <w:div w:id="813135968">
      <w:bodyDiv w:val="1"/>
      <w:marLeft w:val="0"/>
      <w:marRight w:val="0"/>
      <w:marTop w:val="0"/>
      <w:marBottom w:val="0"/>
      <w:divBdr>
        <w:top w:val="none" w:sz="0" w:space="0" w:color="auto"/>
        <w:left w:val="none" w:sz="0" w:space="0" w:color="auto"/>
        <w:bottom w:val="none" w:sz="0" w:space="0" w:color="auto"/>
        <w:right w:val="none" w:sz="0" w:space="0" w:color="auto"/>
      </w:divBdr>
    </w:div>
    <w:div w:id="856311403">
      <w:bodyDiv w:val="1"/>
      <w:marLeft w:val="0"/>
      <w:marRight w:val="0"/>
      <w:marTop w:val="0"/>
      <w:marBottom w:val="0"/>
      <w:divBdr>
        <w:top w:val="none" w:sz="0" w:space="0" w:color="auto"/>
        <w:left w:val="none" w:sz="0" w:space="0" w:color="auto"/>
        <w:bottom w:val="none" w:sz="0" w:space="0" w:color="auto"/>
        <w:right w:val="none" w:sz="0" w:space="0" w:color="auto"/>
      </w:divBdr>
    </w:div>
    <w:div w:id="878198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827">
      <w:bodyDiv w:val="1"/>
      <w:marLeft w:val="0"/>
      <w:marRight w:val="0"/>
      <w:marTop w:val="0"/>
      <w:marBottom w:val="0"/>
      <w:divBdr>
        <w:top w:val="none" w:sz="0" w:space="0" w:color="auto"/>
        <w:left w:val="none" w:sz="0" w:space="0" w:color="auto"/>
        <w:bottom w:val="none" w:sz="0" w:space="0" w:color="auto"/>
        <w:right w:val="none" w:sz="0" w:space="0" w:color="auto"/>
      </w:divBdr>
    </w:div>
    <w:div w:id="1074356831">
      <w:bodyDiv w:val="1"/>
      <w:marLeft w:val="0"/>
      <w:marRight w:val="0"/>
      <w:marTop w:val="0"/>
      <w:marBottom w:val="0"/>
      <w:divBdr>
        <w:top w:val="none" w:sz="0" w:space="0" w:color="auto"/>
        <w:left w:val="none" w:sz="0" w:space="0" w:color="auto"/>
        <w:bottom w:val="none" w:sz="0" w:space="0" w:color="auto"/>
        <w:right w:val="none" w:sz="0" w:space="0" w:color="auto"/>
      </w:divBdr>
    </w:div>
    <w:div w:id="1077367361">
      <w:bodyDiv w:val="1"/>
      <w:marLeft w:val="0"/>
      <w:marRight w:val="0"/>
      <w:marTop w:val="0"/>
      <w:marBottom w:val="0"/>
      <w:divBdr>
        <w:top w:val="none" w:sz="0" w:space="0" w:color="auto"/>
        <w:left w:val="none" w:sz="0" w:space="0" w:color="auto"/>
        <w:bottom w:val="none" w:sz="0" w:space="0" w:color="auto"/>
        <w:right w:val="none" w:sz="0" w:space="0" w:color="auto"/>
      </w:divBdr>
    </w:div>
    <w:div w:id="1168985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76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355146">
      <w:bodyDiv w:val="1"/>
      <w:marLeft w:val="0"/>
      <w:marRight w:val="0"/>
      <w:marTop w:val="0"/>
      <w:marBottom w:val="0"/>
      <w:divBdr>
        <w:top w:val="none" w:sz="0" w:space="0" w:color="auto"/>
        <w:left w:val="none" w:sz="0" w:space="0" w:color="auto"/>
        <w:bottom w:val="none" w:sz="0" w:space="0" w:color="auto"/>
        <w:right w:val="none" w:sz="0" w:space="0" w:color="auto"/>
      </w:divBdr>
    </w:div>
    <w:div w:id="1349940500">
      <w:bodyDiv w:val="1"/>
      <w:marLeft w:val="0"/>
      <w:marRight w:val="0"/>
      <w:marTop w:val="0"/>
      <w:marBottom w:val="0"/>
      <w:divBdr>
        <w:top w:val="none" w:sz="0" w:space="0" w:color="auto"/>
        <w:left w:val="none" w:sz="0" w:space="0" w:color="auto"/>
        <w:bottom w:val="none" w:sz="0" w:space="0" w:color="auto"/>
        <w:right w:val="none" w:sz="0" w:space="0" w:color="auto"/>
      </w:divBdr>
    </w:div>
    <w:div w:id="136826082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9057200">
      <w:bodyDiv w:val="1"/>
      <w:marLeft w:val="0"/>
      <w:marRight w:val="0"/>
      <w:marTop w:val="0"/>
      <w:marBottom w:val="0"/>
      <w:divBdr>
        <w:top w:val="none" w:sz="0" w:space="0" w:color="auto"/>
        <w:left w:val="none" w:sz="0" w:space="0" w:color="auto"/>
        <w:bottom w:val="none" w:sz="0" w:space="0" w:color="auto"/>
        <w:right w:val="none" w:sz="0" w:space="0" w:color="auto"/>
      </w:divBdr>
    </w:div>
    <w:div w:id="1555004604">
      <w:bodyDiv w:val="1"/>
      <w:marLeft w:val="0"/>
      <w:marRight w:val="0"/>
      <w:marTop w:val="0"/>
      <w:marBottom w:val="0"/>
      <w:divBdr>
        <w:top w:val="none" w:sz="0" w:space="0" w:color="auto"/>
        <w:left w:val="none" w:sz="0" w:space="0" w:color="auto"/>
        <w:bottom w:val="none" w:sz="0" w:space="0" w:color="auto"/>
        <w:right w:val="none" w:sz="0" w:space="0" w:color="auto"/>
      </w:divBdr>
    </w:div>
    <w:div w:id="1594899115">
      <w:bodyDiv w:val="1"/>
      <w:marLeft w:val="0"/>
      <w:marRight w:val="0"/>
      <w:marTop w:val="0"/>
      <w:marBottom w:val="0"/>
      <w:divBdr>
        <w:top w:val="none" w:sz="0" w:space="0" w:color="auto"/>
        <w:left w:val="none" w:sz="0" w:space="0" w:color="auto"/>
        <w:bottom w:val="none" w:sz="0" w:space="0" w:color="auto"/>
        <w:right w:val="none" w:sz="0" w:space="0" w:color="auto"/>
      </w:divBdr>
    </w:div>
    <w:div w:id="1604266919">
      <w:bodyDiv w:val="1"/>
      <w:marLeft w:val="0"/>
      <w:marRight w:val="0"/>
      <w:marTop w:val="0"/>
      <w:marBottom w:val="0"/>
      <w:divBdr>
        <w:top w:val="none" w:sz="0" w:space="0" w:color="auto"/>
        <w:left w:val="none" w:sz="0" w:space="0" w:color="auto"/>
        <w:bottom w:val="none" w:sz="0" w:space="0" w:color="auto"/>
        <w:right w:val="none" w:sz="0" w:space="0" w:color="auto"/>
      </w:divBdr>
    </w:div>
    <w:div w:id="1688823381">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804032484">
      <w:bodyDiv w:val="1"/>
      <w:marLeft w:val="0"/>
      <w:marRight w:val="0"/>
      <w:marTop w:val="0"/>
      <w:marBottom w:val="0"/>
      <w:divBdr>
        <w:top w:val="none" w:sz="0" w:space="0" w:color="auto"/>
        <w:left w:val="none" w:sz="0" w:space="0" w:color="auto"/>
        <w:bottom w:val="none" w:sz="0" w:space="0" w:color="auto"/>
        <w:right w:val="none" w:sz="0" w:space="0" w:color="auto"/>
      </w:divBdr>
    </w:div>
    <w:div w:id="1856260514">
      <w:bodyDiv w:val="1"/>
      <w:marLeft w:val="0"/>
      <w:marRight w:val="0"/>
      <w:marTop w:val="0"/>
      <w:marBottom w:val="0"/>
      <w:divBdr>
        <w:top w:val="none" w:sz="0" w:space="0" w:color="auto"/>
        <w:left w:val="none" w:sz="0" w:space="0" w:color="auto"/>
        <w:bottom w:val="none" w:sz="0" w:space="0" w:color="auto"/>
        <w:right w:val="none" w:sz="0" w:space="0" w:color="auto"/>
      </w:divBdr>
    </w:div>
    <w:div w:id="1858420427">
      <w:bodyDiv w:val="1"/>
      <w:marLeft w:val="0"/>
      <w:marRight w:val="0"/>
      <w:marTop w:val="0"/>
      <w:marBottom w:val="0"/>
      <w:divBdr>
        <w:top w:val="none" w:sz="0" w:space="0" w:color="auto"/>
        <w:left w:val="none" w:sz="0" w:space="0" w:color="auto"/>
        <w:bottom w:val="none" w:sz="0" w:space="0" w:color="auto"/>
        <w:right w:val="none" w:sz="0" w:space="0" w:color="auto"/>
      </w:divBdr>
    </w:div>
    <w:div w:id="1982029362">
      <w:bodyDiv w:val="1"/>
      <w:marLeft w:val="0"/>
      <w:marRight w:val="0"/>
      <w:marTop w:val="0"/>
      <w:marBottom w:val="0"/>
      <w:divBdr>
        <w:top w:val="none" w:sz="0" w:space="0" w:color="auto"/>
        <w:left w:val="none" w:sz="0" w:space="0" w:color="auto"/>
        <w:bottom w:val="none" w:sz="0" w:space="0" w:color="auto"/>
        <w:right w:val="none" w:sz="0" w:space="0" w:color="auto"/>
      </w:divBdr>
    </w:div>
    <w:div w:id="2023165400">
      <w:bodyDiv w:val="1"/>
      <w:marLeft w:val="0"/>
      <w:marRight w:val="0"/>
      <w:marTop w:val="0"/>
      <w:marBottom w:val="0"/>
      <w:divBdr>
        <w:top w:val="none" w:sz="0" w:space="0" w:color="auto"/>
        <w:left w:val="none" w:sz="0" w:space="0" w:color="auto"/>
        <w:bottom w:val="none" w:sz="0" w:space="0" w:color="auto"/>
        <w:right w:val="none" w:sz="0" w:space="0" w:color="auto"/>
      </w:divBdr>
    </w:div>
    <w:div w:id="2062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BF7A9-4EFA-46C8-9B66-187B309F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Python Fundamentals Exam</vt:lpstr>
    </vt:vector>
  </TitlesOfParts>
  <Company>Software University</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Exam</dc:title>
  <dc:subject>Programming Fundamentals</dc:subject>
  <dc:creator>Software University Foundation</dc:creator>
  <cp:keywords>softuni, Python fundamentals, exam</cp:keywords>
  <dc:description>Python Fundamentals Course @ SoftUni - https://softuni.bg/opencourses/python-fundamentals</dc:description>
  <cp:lastModifiedBy>Ines</cp:lastModifiedBy>
  <cp:revision>5</cp:revision>
  <cp:lastPrinted>2015-10-26T22:35:00Z</cp:lastPrinted>
  <dcterms:created xsi:type="dcterms:W3CDTF">2019-03-11T21:52:00Z</dcterms:created>
  <dcterms:modified xsi:type="dcterms:W3CDTF">2019-03-13T12:28:00Z</dcterms:modified>
  <cp:category>programming, education, software engineering, software development</cp:category>
</cp:coreProperties>
</file>